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A018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69CAE47" w14:textId="77777777" w:rsidR="008962FD" w:rsidRPr="008666E7" w:rsidRDefault="008962FD" w:rsidP="0091138A">
      <w:pPr>
        <w:spacing w:after="0" w:line="360" w:lineRule="auto"/>
        <w:ind w:left="0"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91138A"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3D6D9C6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46D3DB3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8962FD" w:rsidRPr="008666E7" w14:paraId="2B967BFA" w14:textId="77777777" w:rsidTr="008962FD">
        <w:tc>
          <w:tcPr>
            <w:tcW w:w="5908" w:type="dxa"/>
          </w:tcPr>
          <w:p w14:paraId="6DE4BB6A" w14:textId="77777777" w:rsidR="008962FD" w:rsidRPr="008666E7" w:rsidRDefault="008962FD" w:rsidP="0067253C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7AF6C4F8" w14:textId="77777777" w:rsidR="008962FD" w:rsidRPr="008666E7" w:rsidRDefault="008962FD" w:rsidP="0067253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67EF5AD9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647D214E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F738B72" w14:textId="77777777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7EB973A5" w14:textId="28EA8B5D" w:rsidR="008962FD" w:rsidRPr="008666E7" w:rsidRDefault="008962FD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71EE330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6FE7937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B7CDF1C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08834DA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r w:rsidRPr="008666E7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8666E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605673" w14:textId="0CE89E56" w:rsidR="008962FD" w:rsidRPr="008666E7" w:rsidRDefault="00961F4C" w:rsidP="0067253C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 РАЗРАБОТКА ПРИЛО</w:t>
      </w:r>
      <w:r w:rsidR="00C97494"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ЕНИЯ ДЛЯ ПОДАЧИ ЗАЯВОК НА УЧАСТИЕ В СОРЕВНОВАНИЯХ</w:t>
      </w:r>
    </w:p>
    <w:p w14:paraId="0AFEEE23" w14:textId="77777777" w:rsidR="000E5171" w:rsidRPr="008666E7" w:rsidRDefault="000E5171" w:rsidP="000E517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71025E5F" w14:textId="70F26E75" w:rsidR="000E5171" w:rsidRPr="008666E7" w:rsidRDefault="000E5171" w:rsidP="000E517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 xml:space="preserve">МДК </w:t>
      </w:r>
      <w:r>
        <w:rPr>
          <w:rFonts w:ascii="Times New Roman" w:hAnsi="Times New Roman"/>
          <w:color w:val="000000"/>
          <w:sz w:val="28"/>
          <w:szCs w:val="28"/>
        </w:rPr>
        <w:t>11</w:t>
      </w:r>
      <w:r w:rsidRPr="008666E7"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Технология</w:t>
      </w:r>
      <w:r w:rsidRPr="004218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14:paraId="3AA15E3B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BA8DE51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8659DF1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D69228E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55F9319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1138A" w:rsidRPr="008666E7" w14:paraId="0ED13E7B" w14:textId="77777777" w:rsidTr="000E5171">
        <w:trPr>
          <w:trHeight w:val="795"/>
        </w:trPr>
        <w:tc>
          <w:tcPr>
            <w:tcW w:w="5100" w:type="dxa"/>
          </w:tcPr>
          <w:p w14:paraId="10CB16A5" w14:textId="011539A1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5A306040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0CE96CD1" w14:textId="291AD916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61F4C"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961F4C">
              <w:rPr>
                <w:rFonts w:ascii="Times New Roman" w:hAnsi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61F4C">
              <w:rPr>
                <w:rFonts w:ascii="Times New Roman" w:hAnsi="Times New Roman"/>
                <w:sz w:val="28"/>
                <w:szCs w:val="28"/>
              </w:rPr>
              <w:t>Каримова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200412D" w14:textId="7CCE0471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91138A" w:rsidRPr="008666E7" w14:paraId="5021F9E2" w14:textId="77777777" w:rsidTr="0091138A">
        <w:tc>
          <w:tcPr>
            <w:tcW w:w="5100" w:type="dxa"/>
          </w:tcPr>
          <w:p w14:paraId="0C56B427" w14:textId="77777777" w:rsidR="0091138A" w:rsidRPr="008666E7" w:rsidRDefault="0091138A" w:rsidP="0091138A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549E9DF" w14:textId="77777777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2F9E0893" w14:textId="66C28AA6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0E5171">
              <w:rPr>
                <w:rFonts w:ascii="Times New Roman" w:hAnsi="Times New Roman"/>
                <w:sz w:val="28"/>
                <w:szCs w:val="28"/>
              </w:rPr>
              <w:t>21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CBBACEB" w14:textId="0FBFA0D9" w:rsidR="0091138A" w:rsidRPr="008666E7" w:rsidRDefault="0091138A" w:rsidP="0091138A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961F4C"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61F4C">
              <w:rPr>
                <w:rFonts w:ascii="Times New Roman" w:hAnsi="Times New Roman"/>
                <w:sz w:val="28"/>
                <w:szCs w:val="28"/>
              </w:rPr>
              <w:t>Рассказов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6E59215" w14:textId="769793BE" w:rsidR="0091138A" w:rsidRPr="008666E7" w:rsidRDefault="0091138A" w:rsidP="0091138A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27C2D2A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0DD8AD6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2400C5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63E54EB" w14:textId="77777777" w:rsidR="008962FD" w:rsidRPr="008666E7" w:rsidRDefault="008962FD" w:rsidP="0067253C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04C7C90" w14:textId="57C694CF" w:rsidR="000F1E73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lastRenderedPageBreak/>
        <w:t>202</w:t>
      </w:r>
      <w:r w:rsidR="000E5171">
        <w:rPr>
          <w:rFonts w:ascii="Times New Roman" w:hAnsi="Times New Roman"/>
          <w:sz w:val="28"/>
          <w:szCs w:val="28"/>
        </w:rPr>
        <w:t>4</w:t>
      </w:r>
    </w:p>
    <w:p w14:paraId="315354D7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0" w:name="_Toc507695175"/>
      <w:bookmarkStart w:id="21" w:name="_Toc507622389"/>
      <w:bookmarkStart w:id="22" w:name="_Toc507621160"/>
      <w:bookmarkStart w:id="23" w:name="_Toc507620430"/>
      <w:bookmarkStart w:id="24" w:name="_Toc507620290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20"/>
      <w:bookmarkEnd w:id="21"/>
      <w:bookmarkEnd w:id="22"/>
      <w:bookmarkEnd w:id="23"/>
      <w:bookmarkEnd w:id="24"/>
    </w:p>
    <w:p w14:paraId="64EA7C3E" w14:textId="2B800DC8" w:rsidR="008962FD" w:rsidRPr="008666E7" w:rsidRDefault="008962FD" w:rsidP="000E5171">
      <w:pPr>
        <w:spacing w:after="0" w:line="360" w:lineRule="auto"/>
        <w:ind w:left="0" w:hanging="142"/>
        <w:jc w:val="center"/>
        <w:rPr>
          <w:rFonts w:ascii="Times New Roman" w:hAnsi="Times New Roman"/>
          <w:sz w:val="28"/>
          <w:szCs w:val="28"/>
        </w:rPr>
      </w:pPr>
      <w:bookmarkStart w:id="25" w:name="_Toc507695176"/>
      <w:bookmarkStart w:id="26" w:name="_Toc507622390"/>
      <w:bookmarkStart w:id="27" w:name="_Toc507621161"/>
      <w:bookmarkStart w:id="28" w:name="_Toc507620431"/>
      <w:bookmarkStart w:id="29" w:name="_Toc507620291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0E5171">
        <w:rPr>
          <w:rFonts w:ascii="Times New Roman" w:hAnsi="Times New Roman"/>
          <w:sz w:val="28"/>
          <w:szCs w:val="28"/>
        </w:rPr>
        <w:t>автономное</w:t>
      </w:r>
      <w:r w:rsidR="000E5171" w:rsidRPr="008666E7">
        <w:rPr>
          <w:rFonts w:ascii="Times New Roman" w:hAnsi="Times New Roman"/>
          <w:sz w:val="28"/>
          <w:szCs w:val="28"/>
        </w:rPr>
        <w:t xml:space="preserve"> </w:t>
      </w:r>
      <w:r w:rsidRPr="008666E7"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  <w:bookmarkEnd w:id="25"/>
      <w:bookmarkEnd w:id="26"/>
      <w:bookmarkEnd w:id="27"/>
      <w:bookmarkEnd w:id="28"/>
      <w:bookmarkEnd w:id="29"/>
    </w:p>
    <w:p w14:paraId="12AD42F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0" w:name="_Toc507695177"/>
      <w:bookmarkStart w:id="31" w:name="_Toc507622391"/>
      <w:bookmarkStart w:id="32" w:name="_Toc507621162"/>
      <w:bookmarkStart w:id="33" w:name="_Toc507620432"/>
      <w:bookmarkStart w:id="34" w:name="_Toc507620292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0"/>
      <w:bookmarkEnd w:id="31"/>
      <w:bookmarkEnd w:id="32"/>
      <w:bookmarkEnd w:id="33"/>
      <w:bookmarkEnd w:id="34"/>
    </w:p>
    <w:p w14:paraId="1BEE1163" w14:textId="77777777" w:rsidR="008962FD" w:rsidRPr="008666E7" w:rsidRDefault="008962FD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71DC3C8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8962FD" w:rsidRPr="008666E7" w14:paraId="6546D173" w14:textId="77777777" w:rsidTr="008962FD">
        <w:tc>
          <w:tcPr>
            <w:tcW w:w="6059" w:type="dxa"/>
          </w:tcPr>
          <w:p w14:paraId="6BEC87B3" w14:textId="77777777" w:rsidR="008962FD" w:rsidRPr="008666E7" w:rsidRDefault="008962FD" w:rsidP="0067253C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14:paraId="6C1ED922" w14:textId="77777777" w:rsidR="008962FD" w:rsidRPr="008666E7" w:rsidRDefault="008962FD" w:rsidP="0067253C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7CD7F9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E765794" w14:textId="77777777" w:rsidR="008962FD" w:rsidRPr="008666E7" w:rsidRDefault="008962F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D0AA6CE" w14:textId="77777777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6CADDEBC" w14:textId="24209C8C" w:rsidR="008962FD" w:rsidRPr="008666E7" w:rsidRDefault="008962FD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8DE0C0E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98168C7" w14:textId="77777777" w:rsidR="008962FD" w:rsidRPr="008666E7" w:rsidRDefault="008962FD" w:rsidP="0067253C">
      <w:pPr>
        <w:spacing w:after="0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5" w:name="_Toc507695178"/>
      <w:bookmarkStart w:id="36" w:name="_Toc507622392"/>
      <w:bookmarkStart w:id="37" w:name="_Toc507621163"/>
      <w:bookmarkStart w:id="38" w:name="_Toc507620433"/>
      <w:bookmarkStart w:id="39" w:name="_Toc507620293"/>
      <w:r w:rsidRPr="008666E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35"/>
      <w:bookmarkEnd w:id="36"/>
      <w:bookmarkEnd w:id="37"/>
      <w:bookmarkEnd w:id="38"/>
      <w:bookmarkEnd w:id="39"/>
    </w:p>
    <w:p w14:paraId="649D5F26" w14:textId="07D11C15" w:rsidR="008962FD" w:rsidRPr="008666E7" w:rsidRDefault="008962FD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 xml:space="preserve">на курсовой проект студенту дневного отделения, группы </w:t>
      </w:r>
      <w:r w:rsidR="000E5171">
        <w:rPr>
          <w:rFonts w:ascii="Times New Roman" w:hAnsi="Times New Roman"/>
          <w:sz w:val="28"/>
          <w:szCs w:val="28"/>
        </w:rPr>
        <w:t>21</w:t>
      </w:r>
      <w:r w:rsidRPr="008666E7">
        <w:rPr>
          <w:rFonts w:ascii="Times New Roman" w:hAnsi="Times New Roman"/>
          <w:sz w:val="28"/>
          <w:szCs w:val="28"/>
        </w:rPr>
        <w:t>П-1, специальности 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8666E7">
        <w:rPr>
          <w:rFonts w:ascii="Times New Roman" w:hAnsi="Times New Roman"/>
          <w:sz w:val="28"/>
          <w:szCs w:val="28"/>
        </w:rPr>
        <w:t xml:space="preserve">  </w:t>
      </w:r>
      <w:r w:rsidR="000E5171">
        <w:rPr>
          <w:rFonts w:ascii="Times New Roman" w:hAnsi="Times New Roman"/>
          <w:sz w:val="28"/>
          <w:szCs w:val="28"/>
        </w:rPr>
        <w:t>Информационные системы и п</w:t>
      </w:r>
      <w:r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0458323D" w14:textId="4E49AAD4" w:rsidR="008962FD" w:rsidRPr="008666E7" w:rsidRDefault="008962FD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0" w:name="_Toc507695179"/>
      <w:bookmarkStart w:id="41" w:name="_Toc507622393"/>
      <w:bookmarkStart w:id="42" w:name="_Toc507621164"/>
      <w:bookmarkStart w:id="43" w:name="_Toc507620434"/>
      <w:bookmarkStart w:id="44" w:name="_Toc507620294"/>
      <w:r w:rsidRPr="008666E7">
        <w:rPr>
          <w:rFonts w:ascii="Times New Roman" w:hAnsi="Times New Roman"/>
          <w:sz w:val="28"/>
          <w:szCs w:val="28"/>
        </w:rPr>
        <w:t>Фамилия, имя, отчество:</w:t>
      </w:r>
      <w:bookmarkEnd w:id="40"/>
      <w:bookmarkEnd w:id="41"/>
      <w:bookmarkEnd w:id="42"/>
      <w:bookmarkEnd w:id="43"/>
      <w:bookmarkEnd w:id="44"/>
      <w:r w:rsidRPr="008666E7">
        <w:rPr>
          <w:rFonts w:ascii="Times New Roman" w:hAnsi="Times New Roman"/>
          <w:sz w:val="28"/>
          <w:szCs w:val="28"/>
        </w:rPr>
        <w:t xml:space="preserve"> </w:t>
      </w:r>
      <w:r w:rsidR="00961F4C">
        <w:rPr>
          <w:rFonts w:ascii="Times New Roman" w:hAnsi="Times New Roman"/>
          <w:sz w:val="28"/>
          <w:szCs w:val="28"/>
        </w:rPr>
        <w:t>Рассказов Сергей Павлович</w:t>
      </w:r>
    </w:p>
    <w:p w14:paraId="468C042F" w14:textId="3AC70166" w:rsidR="008962FD" w:rsidRPr="00961F4C" w:rsidRDefault="008962FD" w:rsidP="00961F4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8666E7">
        <w:rPr>
          <w:rFonts w:ascii="Times New Roman" w:hAnsi="Times New Roman"/>
          <w:sz w:val="28"/>
          <w:szCs w:val="28"/>
        </w:rPr>
        <w:t>Тема курсового проекта: «</w:t>
      </w:r>
      <w:r w:rsidRPr="008666E7">
        <w:rPr>
          <w:rFonts w:ascii="Times New Roman" w:hAnsi="Times New Roman"/>
          <w:color w:val="000000"/>
          <w:sz w:val="28"/>
          <w:szCs w:val="28"/>
        </w:rPr>
        <w:t>Проектирование</w:t>
      </w:r>
      <w:r w:rsidR="00961F4C">
        <w:rPr>
          <w:rFonts w:ascii="Times New Roman" w:hAnsi="Times New Roman"/>
          <w:color w:val="000000"/>
          <w:sz w:val="28"/>
          <w:szCs w:val="28"/>
        </w:rPr>
        <w:t xml:space="preserve"> базы данных и разработка приложения для подачи заявок на участие в соревнованиях</w:t>
      </w:r>
      <w:r w:rsidRPr="008666E7">
        <w:rPr>
          <w:rFonts w:ascii="Times New Roman" w:hAnsi="Times New Roman"/>
          <w:color w:val="000000"/>
          <w:sz w:val="28"/>
          <w:szCs w:val="28"/>
        </w:rPr>
        <w:t>».</w:t>
      </w:r>
    </w:p>
    <w:p w14:paraId="0489577E" w14:textId="77777777" w:rsidR="00081811" w:rsidRDefault="00081811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45" w:name="_Toc507620295"/>
      <w:bookmarkStart w:id="46" w:name="_Toc507620435"/>
      <w:bookmarkStart w:id="47" w:name="_Toc507621165"/>
      <w:bookmarkStart w:id="48" w:name="_Toc507622394"/>
      <w:bookmarkStart w:id="49" w:name="_Toc507695180"/>
      <w:r>
        <w:rPr>
          <w:rFonts w:ascii="Times New Roman" w:hAnsi="Times New Roman"/>
          <w:sz w:val="28"/>
          <w:szCs w:val="28"/>
        </w:rPr>
        <w:t>Текст задания:</w:t>
      </w:r>
    </w:p>
    <w:p w14:paraId="23EE3D24" w14:textId="77777777" w:rsidR="00081811" w:rsidRDefault="00081811" w:rsidP="0067253C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05AC42AF" w14:textId="24029D78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спроектирована 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 xml:space="preserve">структура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баз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>ы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данных</w:t>
      </w:r>
      <w:r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14:paraId="3C86D452" w14:textId="77777777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1B8C0FBA" w14:textId="6F967818" w:rsidR="00081811" w:rsidRDefault="00081811" w:rsidP="0067253C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реализованы функции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 авторизации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регистрации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создание новых соревнований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редактирование соревнований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961F4C">
        <w:rPr>
          <w:rFonts w:ascii="Times New Roman" w:eastAsia="Arial Unicode MS" w:hAnsi="Times New Roman"/>
          <w:sz w:val="28"/>
          <w:szCs w:val="28"/>
          <w:lang w:eastAsia="ar-SA"/>
        </w:rPr>
        <w:t>удаление соревнований</w:t>
      </w:r>
      <w:r w:rsidR="00961F4C" w:rsidRPr="00961F4C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поиск соревнований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создание заявок на соревнование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>,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 изменение заявок на соревнование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удаление заявок на соревнование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просмотр таблицы игр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просмотр таблицы соревнований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добавление новых спортивных команд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изменение спортивных команд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 xml:space="preserve">, </w:t>
      </w:r>
      <w:r w:rsidR="000A38B3">
        <w:rPr>
          <w:rFonts w:ascii="Times New Roman" w:eastAsia="Arial Unicode MS" w:hAnsi="Times New Roman"/>
          <w:sz w:val="28"/>
          <w:szCs w:val="28"/>
          <w:lang w:eastAsia="ar-SA"/>
        </w:rPr>
        <w:t>изменение профиля</w:t>
      </w:r>
      <w:r w:rsidR="000A38B3" w:rsidRPr="000A38B3">
        <w:rPr>
          <w:rFonts w:ascii="Times New Roman" w:eastAsia="Arial Unicode MS" w:hAnsi="Times New Roman"/>
          <w:sz w:val="28"/>
          <w:szCs w:val="28"/>
          <w:lang w:eastAsia="ar-SA"/>
        </w:rPr>
        <w:t>.</w:t>
      </w:r>
    </w:p>
    <w:p w14:paraId="6744266A" w14:textId="77777777" w:rsidR="00081811" w:rsidRDefault="00081811" w:rsidP="0067253C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3C82942A" w14:textId="77777777" w:rsidR="00081811" w:rsidRDefault="00081811" w:rsidP="0067253C">
      <w:pPr>
        <w:numPr>
          <w:ilvl w:val="0"/>
          <w:numId w:val="21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787AD90F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Введение</w:t>
      </w:r>
    </w:p>
    <w:p w14:paraId="1BE6116F" w14:textId="77777777" w:rsidR="00081811" w:rsidRPr="00256768" w:rsidRDefault="00081811" w:rsidP="0067253C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lastRenderedPageBreak/>
        <w:t>1 Постановка задачи</w:t>
      </w:r>
    </w:p>
    <w:p w14:paraId="643781E6" w14:textId="77777777" w:rsidR="00081811" w:rsidRPr="00256768" w:rsidRDefault="00081811" w:rsidP="0067253C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2 Экспериментальный раздел</w:t>
      </w:r>
    </w:p>
    <w:p w14:paraId="407F45B2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Заключение</w:t>
      </w:r>
    </w:p>
    <w:p w14:paraId="6DA1A224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Приложения</w:t>
      </w:r>
    </w:p>
    <w:p w14:paraId="6CD62F2B" w14:textId="77777777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Список сокращений</w:t>
      </w:r>
    </w:p>
    <w:p w14:paraId="6FDC7AA1" w14:textId="3C7725A0" w:rsidR="00081811" w:rsidRPr="00256768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sz w:val="28"/>
          <w:szCs w:val="28"/>
        </w:rPr>
        <w:t>Список</w:t>
      </w:r>
      <w:r w:rsidR="000E5171" w:rsidRPr="00256768">
        <w:rPr>
          <w:rFonts w:ascii="Times New Roman" w:hAnsi="Times New Roman"/>
          <w:sz w:val="28"/>
          <w:szCs w:val="28"/>
        </w:rPr>
        <w:t xml:space="preserve"> использованных</w:t>
      </w:r>
      <w:r w:rsidRPr="00256768">
        <w:rPr>
          <w:rFonts w:ascii="Times New Roman" w:hAnsi="Times New Roman"/>
          <w:sz w:val="28"/>
          <w:szCs w:val="28"/>
        </w:rPr>
        <w:t xml:space="preserve"> источников</w:t>
      </w:r>
    </w:p>
    <w:p w14:paraId="785975FC" w14:textId="77777777" w:rsidR="00081811" w:rsidRPr="00256768" w:rsidRDefault="00081811" w:rsidP="0067253C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1B103C5C" w14:textId="77777777" w:rsidR="00081811" w:rsidRPr="00256768" w:rsidRDefault="00081811" w:rsidP="0067253C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256768"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14:paraId="58E859FB" w14:textId="77777777" w:rsidR="00081811" w:rsidRDefault="00081811" w:rsidP="0067253C">
      <w:pPr>
        <w:shd w:val="clear" w:color="auto" w:fill="FFFFFF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14:paraId="64D0D3BD" w14:textId="77777777" w:rsidR="00081811" w:rsidRDefault="00081811" w:rsidP="0067253C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Култыгин, О. П. Култыгин, О. П. Администрирование баз данных. СУБД MS SQL Server [Текст] : учеб. пособ. / О. П. Култыгин. - М.: МФПА, 2012. - 232 с.</w:t>
      </w:r>
    </w:p>
    <w:p w14:paraId="3A57E688" w14:textId="77777777" w:rsidR="00081811" w:rsidRDefault="00081811" w:rsidP="0067253C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Фуфаев, Э.В. Базы данных [Текст]: учеб. пособ. для студ. учрежд. сред. проф. образования / Э.В. Фуфаев, Д.Э. Фуфаев. - 6-е изд., стер. - М.: Издательский центр «Академия», 2012.- 320 с.- (Среднее профессиональное образование)</w:t>
      </w:r>
    </w:p>
    <w:p w14:paraId="5933C652" w14:textId="77777777" w:rsidR="00081811" w:rsidRDefault="00081811" w:rsidP="0067253C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[Электронный ресурс] // Свободная энциклопедия. – Режим доступа: </w:t>
      </w:r>
      <w:hyperlink r:id="rId8" w:history="1">
        <w:r>
          <w:rPr>
            <w:rStyle w:val="af1"/>
            <w:rFonts w:ascii="Times New Roman" w:hAnsi="Times New Roman"/>
            <w:sz w:val="28"/>
          </w:rPr>
          <w:t>http://ru.wikipedia.org/wiki/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</w:p>
    <w:p w14:paraId="324C2C9A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F57F09B" w14:textId="33D88971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Задание к выполнению получил «</w:t>
      </w:r>
      <w:r w:rsidR="000A38B3" w:rsidRPr="000A38B3">
        <w:rPr>
          <w:rFonts w:ascii="Times New Roman" w:hAnsi="Times New Roman"/>
          <w:sz w:val="28"/>
          <w:szCs w:val="28"/>
        </w:rPr>
        <w:t>31</w:t>
      </w:r>
      <w:r w:rsidRPr="000A38B3">
        <w:rPr>
          <w:rFonts w:ascii="Times New Roman" w:hAnsi="Times New Roman"/>
          <w:sz w:val="28"/>
          <w:szCs w:val="28"/>
        </w:rPr>
        <w:t>» января  202</w:t>
      </w:r>
      <w:r w:rsidR="000E5171" w:rsidRPr="000A38B3">
        <w:rPr>
          <w:rFonts w:ascii="Times New Roman" w:hAnsi="Times New Roman"/>
          <w:sz w:val="28"/>
          <w:szCs w:val="28"/>
        </w:rPr>
        <w:t>4</w:t>
      </w:r>
      <w:r w:rsidRPr="000A38B3">
        <w:rPr>
          <w:rFonts w:ascii="Times New Roman" w:hAnsi="Times New Roman"/>
          <w:sz w:val="28"/>
          <w:szCs w:val="28"/>
        </w:rPr>
        <w:t xml:space="preserve"> г.</w:t>
      </w:r>
    </w:p>
    <w:p w14:paraId="5BB629EC" w14:textId="3367CB85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 xml:space="preserve">Студент </w:t>
      </w:r>
      <w:r w:rsidR="00DB2F0D" w:rsidRPr="000A38B3">
        <w:rPr>
          <w:rFonts w:ascii="Times New Roman" w:hAnsi="Times New Roman"/>
          <w:sz w:val="28"/>
          <w:szCs w:val="28"/>
        </w:rPr>
        <w:t>Рассказов Сергей Павлович</w:t>
      </w:r>
    </w:p>
    <w:p w14:paraId="767324BD" w14:textId="289EC7BF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Срок окончания «</w:t>
      </w:r>
      <w:r w:rsidR="000A38B3" w:rsidRPr="001B2626">
        <w:rPr>
          <w:rFonts w:ascii="Times New Roman" w:hAnsi="Times New Roman"/>
          <w:sz w:val="28"/>
          <w:szCs w:val="28"/>
        </w:rPr>
        <w:t>31</w:t>
      </w:r>
      <w:r w:rsidRPr="000A38B3">
        <w:rPr>
          <w:rFonts w:ascii="Times New Roman" w:hAnsi="Times New Roman"/>
          <w:sz w:val="28"/>
          <w:szCs w:val="28"/>
        </w:rPr>
        <w:t xml:space="preserve">» </w:t>
      </w:r>
      <w:r w:rsidR="00DB2F0D" w:rsidRPr="000A38B3">
        <w:rPr>
          <w:rFonts w:ascii="Times New Roman" w:hAnsi="Times New Roman"/>
          <w:sz w:val="28"/>
          <w:szCs w:val="28"/>
        </w:rPr>
        <w:t>июня</w:t>
      </w:r>
      <w:r w:rsidRPr="000A38B3">
        <w:rPr>
          <w:rFonts w:ascii="Times New Roman" w:hAnsi="Times New Roman"/>
          <w:sz w:val="28"/>
          <w:szCs w:val="28"/>
        </w:rPr>
        <w:t xml:space="preserve"> 202</w:t>
      </w:r>
      <w:r w:rsidR="000E5171" w:rsidRPr="000A38B3">
        <w:rPr>
          <w:rFonts w:ascii="Times New Roman" w:hAnsi="Times New Roman"/>
          <w:sz w:val="28"/>
          <w:szCs w:val="28"/>
        </w:rPr>
        <w:t>4</w:t>
      </w:r>
      <w:r w:rsidRPr="000A38B3">
        <w:rPr>
          <w:rFonts w:ascii="Times New Roman" w:hAnsi="Times New Roman"/>
          <w:sz w:val="28"/>
          <w:szCs w:val="28"/>
        </w:rPr>
        <w:t xml:space="preserve"> г.</w:t>
      </w:r>
    </w:p>
    <w:p w14:paraId="3A5556FA" w14:textId="77777777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Руководитель курсового проекта</w:t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</w:rPr>
        <w:t>Р.Ф. Каримова</w:t>
      </w:r>
    </w:p>
    <w:p w14:paraId="76F69972" w14:textId="77777777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14:paraId="6D69A871" w14:textId="5CA9513A" w:rsidR="00081811" w:rsidRPr="000A38B3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A38B3">
        <w:rPr>
          <w:rFonts w:ascii="Times New Roman" w:hAnsi="Times New Roman"/>
          <w:sz w:val="28"/>
          <w:szCs w:val="28"/>
        </w:rPr>
        <w:t>«11» января 202</w:t>
      </w:r>
      <w:r w:rsidR="000E5171" w:rsidRPr="000A38B3">
        <w:rPr>
          <w:rFonts w:ascii="Times New Roman" w:hAnsi="Times New Roman"/>
          <w:sz w:val="28"/>
          <w:szCs w:val="28"/>
        </w:rPr>
        <w:t>4</w:t>
      </w:r>
      <w:r w:rsidRPr="000A38B3">
        <w:rPr>
          <w:rFonts w:ascii="Times New Roman" w:hAnsi="Times New Roman"/>
          <w:sz w:val="28"/>
          <w:szCs w:val="28"/>
        </w:rPr>
        <w:t xml:space="preserve"> г.</w:t>
      </w:r>
    </w:p>
    <w:p w14:paraId="096FE4F9" w14:textId="77777777" w:rsidR="00081811" w:rsidRDefault="00081811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A38B3"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  <w:u w:val="single"/>
        </w:rPr>
        <w:tab/>
      </w:r>
      <w:r w:rsidRPr="000A38B3">
        <w:rPr>
          <w:rFonts w:ascii="Times New Roman" w:hAnsi="Times New Roman"/>
          <w:sz w:val="28"/>
          <w:szCs w:val="28"/>
        </w:rPr>
        <w:t>О.В.Фатхулова</w:t>
      </w:r>
    </w:p>
    <w:p w14:paraId="24AFE9EB" w14:textId="77777777" w:rsidR="00081811" w:rsidRDefault="00081811" w:rsidP="0067253C">
      <w:pPr>
        <w:spacing w:after="0" w:line="259" w:lineRule="auto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BAD9E76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</w:t>
      </w:r>
      <w:r w:rsidR="003173BE"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  <w:bookmarkEnd w:id="45"/>
      <w:bookmarkEnd w:id="46"/>
      <w:bookmarkEnd w:id="47"/>
      <w:bookmarkEnd w:id="48"/>
      <w:bookmarkEnd w:id="49"/>
    </w:p>
    <w:p w14:paraId="1EA4D04A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3D75BEF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67EEAA60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A0B1AD0" w14:textId="77777777" w:rsidR="008666E7" w:rsidRPr="008666E7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0" w:name="_Toc507620296"/>
      <w:bookmarkStart w:id="51" w:name="_Toc507620436"/>
      <w:bookmarkStart w:id="52" w:name="_Toc507621166"/>
      <w:bookmarkStart w:id="53" w:name="_Toc507622395"/>
      <w:bookmarkStart w:id="54" w:name="_Toc507695181"/>
      <w:r w:rsidRPr="008666E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0"/>
      <w:bookmarkEnd w:id="51"/>
      <w:bookmarkEnd w:id="52"/>
      <w:bookmarkEnd w:id="53"/>
      <w:bookmarkEnd w:id="54"/>
    </w:p>
    <w:p w14:paraId="271073A8" w14:textId="77777777" w:rsidR="008666E7" w:rsidRPr="00081811" w:rsidRDefault="008666E7" w:rsidP="0067253C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5" w:name="_Toc507620297"/>
      <w:bookmarkStart w:id="56" w:name="_Toc507620437"/>
      <w:bookmarkStart w:id="57" w:name="_Toc507621167"/>
      <w:bookmarkStart w:id="58" w:name="_Toc507622396"/>
      <w:bookmarkStart w:id="59" w:name="_Toc507695182"/>
      <w:r w:rsidRPr="00081811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55"/>
      <w:bookmarkEnd w:id="56"/>
      <w:bookmarkEnd w:id="57"/>
      <w:bookmarkEnd w:id="58"/>
      <w:bookmarkEnd w:id="59"/>
    </w:p>
    <w:p w14:paraId="3D31C28E" w14:textId="10DD62AA" w:rsidR="008666E7" w:rsidRPr="00081811" w:rsidRDefault="00F5655B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0A38B3">
        <w:rPr>
          <w:rFonts w:ascii="Times New Roman" w:hAnsi="Times New Roman"/>
          <w:sz w:val="28"/>
          <w:szCs w:val="28"/>
          <w:u w:val="single"/>
        </w:rPr>
        <w:t>Рассказов Сергей Павлович</w:t>
      </w:r>
      <w:r w:rsidR="000E517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3901A936" w14:textId="17EFB2B4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Группа </w:t>
      </w:r>
      <w:r w:rsidR="000E5171">
        <w:rPr>
          <w:rFonts w:ascii="Times New Roman" w:hAnsi="Times New Roman"/>
          <w:sz w:val="28"/>
          <w:szCs w:val="28"/>
          <w:u w:val="single"/>
        </w:rPr>
        <w:t>21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П</w:t>
      </w:r>
      <w:r w:rsidR="000E5171">
        <w:rPr>
          <w:rFonts w:ascii="Times New Roman" w:hAnsi="Times New Roman"/>
          <w:sz w:val="28"/>
          <w:szCs w:val="28"/>
          <w:u w:val="single"/>
        </w:rPr>
        <w:t>-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1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0FC55E7A" w14:textId="34BF7701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Специальность 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081811">
        <w:rPr>
          <w:rFonts w:ascii="Times New Roman" w:hAnsi="Times New Roman"/>
          <w:sz w:val="28"/>
          <w:szCs w:val="28"/>
        </w:rPr>
        <w:t xml:space="preserve"> </w:t>
      </w:r>
      <w:r w:rsidR="000E5171">
        <w:rPr>
          <w:rFonts w:ascii="Times New Roman" w:hAnsi="Times New Roman"/>
          <w:sz w:val="28"/>
          <w:szCs w:val="28"/>
        </w:rPr>
        <w:t>Информационные системы и п</w:t>
      </w:r>
      <w:r w:rsidR="000E5171"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21C62A57" w14:textId="61BA5E1B" w:rsidR="008666E7" w:rsidRPr="00081811" w:rsidRDefault="008666E7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081811">
        <w:rPr>
          <w:rFonts w:ascii="Times New Roman" w:hAnsi="Times New Roman"/>
          <w:sz w:val="28"/>
          <w:szCs w:val="28"/>
        </w:rPr>
        <w:t xml:space="preserve">Тема </w:t>
      </w:r>
      <w:bookmarkStart w:id="60" w:name="_Hlk169834057"/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базы данных </w:t>
      </w:r>
      <w:r w:rsidR="00DB2F0D">
        <w:rPr>
          <w:rFonts w:ascii="Times New Roman" w:hAnsi="Times New Roman"/>
          <w:color w:val="000000"/>
          <w:sz w:val="28"/>
          <w:szCs w:val="28"/>
          <w:u w:val="single"/>
        </w:rPr>
        <w:t xml:space="preserve">и разработка приложения для подачи заявок на участие </w:t>
      </w:r>
      <w:r w:rsidR="00DB2F0D">
        <w:rPr>
          <w:rFonts w:ascii="Times New Roman" w:hAnsi="Times New Roman"/>
          <w:sz w:val="28"/>
          <w:szCs w:val="28"/>
          <w:u w:val="single"/>
        </w:rPr>
        <w:t>в соревнованиях</w:t>
      </w:r>
      <w:bookmarkEnd w:id="60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4A53120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Объем курсового проекта:</w:t>
      </w:r>
    </w:p>
    <w:p w14:paraId="6FE7D99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C92FBB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1DCEE276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14:paraId="24D299F1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E687A8F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493288C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2B6296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115F89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22EE85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529D9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C35940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43C9FD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A8AB4E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9C0923F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B75C99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6807A9" w14:textId="77777777" w:rsidR="00081811" w:rsidRPr="00081811" w:rsidRDefault="00081811" w:rsidP="0067253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FAD370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lastRenderedPageBreak/>
        <w:t>Положительные стороны курсового проекта</w:t>
      </w:r>
    </w:p>
    <w:p w14:paraId="028E188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04FA6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AB6E61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DB655A2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6FFEBE3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Недостатки курсового проекта</w:t>
      </w:r>
    </w:p>
    <w:p w14:paraId="43093A9B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41A2FAA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BA3610E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14:paraId="15CF16D4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4AB7418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919597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45F4D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A68F593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A1DD4C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14:paraId="57B37EBB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C11A8C6" w14:textId="77777777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84696D" w14:textId="77777777" w:rsidR="00081811" w:rsidRPr="00081811" w:rsidRDefault="00081811" w:rsidP="0067253C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1" w:name="_Toc507695183"/>
      <w:bookmarkStart w:id="62" w:name="_Toc507622397"/>
      <w:bookmarkStart w:id="63" w:name="_Toc507621168"/>
      <w:bookmarkStart w:id="64" w:name="_Toc507620438"/>
      <w:bookmarkStart w:id="65" w:name="_Toc507620298"/>
      <w:r w:rsidRPr="00081811"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1"/>
      <w:bookmarkEnd w:id="62"/>
      <w:bookmarkEnd w:id="63"/>
      <w:bookmarkEnd w:id="64"/>
      <w:bookmarkEnd w:id="65"/>
      <w:r w:rsidRPr="00081811">
        <w:rPr>
          <w:rFonts w:ascii="Times New Roman" w:hAnsi="Times New Roman"/>
          <w:sz w:val="28"/>
          <w:szCs w:val="28"/>
        </w:rPr>
        <w:t xml:space="preserve"> </w:t>
      </w:r>
      <w:r w:rsidRPr="00081811">
        <w:rPr>
          <w:rFonts w:ascii="Times New Roman" w:hAnsi="Times New Roman"/>
          <w:sz w:val="28"/>
          <w:szCs w:val="28"/>
          <w:u w:val="single"/>
        </w:rPr>
        <w:t>Каримова Резида Флюновна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ECD6EF6" w14:textId="53EC701D" w:rsidR="00081811" w:rsidRPr="00081811" w:rsidRDefault="00081811" w:rsidP="0067253C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 «____»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                                </w:t>
      </w:r>
      <w:r w:rsidRPr="00081811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  <w:r w:rsidRPr="00081811">
        <w:rPr>
          <w:rFonts w:ascii="Times New Roman" w:hAnsi="Times New Roman"/>
          <w:sz w:val="28"/>
          <w:szCs w:val="28"/>
        </w:rPr>
        <w:t xml:space="preserve"> г.</w:t>
      </w:r>
    </w:p>
    <w:p w14:paraId="1A26B0A8" w14:textId="77777777" w:rsidR="00081811" w:rsidRPr="00081811" w:rsidRDefault="00081811" w:rsidP="0067253C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>Подпись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5953D5FA" w14:textId="77777777" w:rsidR="00574B30" w:rsidRDefault="00DC5836" w:rsidP="0067253C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 w:rsidR="00574B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0044B376" w14:textId="77777777" w:rsidR="00DC5836" w:rsidRDefault="00DC5836" w:rsidP="0067253C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6A56EF6" w14:textId="77777777" w:rsidR="00DC5836" w:rsidRDefault="00DC5836" w:rsidP="0067253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39EBCF1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jc w:val="both"/>
        <w:rPr>
          <w:b/>
          <w:szCs w:val="28"/>
        </w:rPr>
      </w:pPr>
    </w:p>
    <w:p w14:paraId="2BC34F28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14:paraId="7EC070B1" w14:textId="77777777" w:rsidR="00DC5836" w:rsidRDefault="00DC5836" w:rsidP="0067253C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14:paraId="37B03B39" w14:textId="77777777" w:rsidR="00126157" w:rsidRDefault="00126157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EDCDC89" w14:textId="77777777" w:rsidR="00126157" w:rsidRDefault="00126157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A056402" w14:textId="77777777" w:rsidR="00DC5836" w:rsidRDefault="003173BE" w:rsidP="0067253C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14:paraId="3BDAA4D3" w14:textId="504E4036" w:rsidR="00DC5836" w:rsidRPr="00DC5836" w:rsidRDefault="00DC5836" w:rsidP="00A2551E">
      <w:pPr>
        <w:spacing w:after="0" w:line="360" w:lineRule="auto"/>
        <w:ind w:left="0" w:right="-143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="000A38B3" w:rsidRPr="000A38B3">
        <w:rPr>
          <w:rFonts w:ascii="Times New Roman" w:hAnsi="Times New Roman"/>
          <w:color w:val="000000"/>
          <w:sz w:val="28"/>
          <w:szCs w:val="28"/>
        </w:rPr>
        <w:t>Проектирование базы данных и разработка приложения для подачи заявок на участие в соревнованиях</w:t>
      </w:r>
      <w:r>
        <w:rPr>
          <w:rFonts w:ascii="Times New Roman" w:hAnsi="Times New Roman"/>
          <w:sz w:val="28"/>
          <w:szCs w:val="28"/>
        </w:rPr>
        <w:t>».</w:t>
      </w:r>
    </w:p>
    <w:p w14:paraId="4DF2157B" w14:textId="01B7880A" w:rsidR="00DC5836" w:rsidRPr="00B30CA1" w:rsidRDefault="00DC5836" w:rsidP="00A2551E">
      <w:pPr>
        <w:spacing w:after="0" w:line="360" w:lineRule="auto"/>
        <w:ind w:left="0" w:right="-143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="00B30CA1" w:rsidRPr="00B30C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38B3">
        <w:rPr>
          <w:rFonts w:ascii="Times New Roman" w:hAnsi="Times New Roman"/>
          <w:sz w:val="28"/>
          <w:szCs w:val="28"/>
          <w:lang w:val="en-US"/>
        </w:rPr>
        <w:t>Kursovaya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 с использованием </w:t>
      </w:r>
      <w:r w:rsidR="003173BE">
        <w:rPr>
          <w:rFonts w:ascii="Times New Roman" w:hAnsi="Times New Roman"/>
          <w:sz w:val="28"/>
          <w:szCs w:val="28"/>
        </w:rPr>
        <w:t>системы управления</w:t>
      </w:r>
      <w:r>
        <w:rPr>
          <w:rFonts w:ascii="Times New Roman" w:hAnsi="Times New Roman"/>
          <w:sz w:val="28"/>
          <w:szCs w:val="28"/>
        </w:rPr>
        <w:t xml:space="preserve"> баз</w:t>
      </w:r>
      <w:r w:rsidR="003173BE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данных </w:t>
      </w:r>
      <w:r w:rsidR="00383876">
        <w:rPr>
          <w:rFonts w:ascii="Times New Roman" w:hAnsi="Times New Roman"/>
          <w:sz w:val="28"/>
          <w:lang w:val="en-US"/>
        </w:rPr>
        <w:t>MS</w:t>
      </w:r>
      <w:r w:rsidR="00383876">
        <w:rPr>
          <w:rFonts w:ascii="Times New Roman" w:hAnsi="Times New Roman"/>
          <w:sz w:val="28"/>
        </w:rPr>
        <w:t xml:space="preserve"> </w:t>
      </w:r>
      <w:r w:rsidR="00383876">
        <w:rPr>
          <w:rFonts w:ascii="Times New Roman" w:hAnsi="Times New Roman"/>
          <w:sz w:val="28"/>
          <w:lang w:val="en-US"/>
        </w:rPr>
        <w:t>SQL</w:t>
      </w:r>
      <w:r w:rsidR="00383876">
        <w:rPr>
          <w:rFonts w:ascii="Times New Roman" w:hAnsi="Times New Roman"/>
          <w:sz w:val="28"/>
        </w:rPr>
        <w:t xml:space="preserve"> </w:t>
      </w:r>
      <w:r w:rsidR="00383876">
        <w:rPr>
          <w:rFonts w:ascii="Times New Roman" w:hAnsi="Times New Roman"/>
          <w:sz w:val="28"/>
          <w:lang w:val="en-US"/>
        </w:rPr>
        <w:t>SERVER</w:t>
      </w:r>
      <w:r w:rsidR="003173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предназначена для работы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 w:rsidR="00383876" w:rsidRPr="0038387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 отлажена на данных контрольного примера.</w:t>
      </w:r>
    </w:p>
    <w:p w14:paraId="5B2EFFED" w14:textId="77777777" w:rsidR="00A2551E" w:rsidRDefault="00A2551E" w:rsidP="0067253C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28A768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39AB1740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A7BD40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051439A3" w14:textId="77777777" w:rsidR="00A2551E" w:rsidRP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F3DF94" w14:textId="77777777" w:rsidR="00A2551E" w:rsidRDefault="00A2551E" w:rsidP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6DD527E6" w14:textId="77777777" w:rsidR="00A2551E" w:rsidRDefault="00A2551E" w:rsidP="00A2551E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25689B91" w14:textId="77777777" w:rsidR="00574B30" w:rsidRPr="00A2551E" w:rsidRDefault="00A2551E" w:rsidP="00A2551E">
      <w:pPr>
        <w:tabs>
          <w:tab w:val="left" w:pos="6410"/>
        </w:tabs>
        <w:rPr>
          <w:rFonts w:ascii="Times New Roman" w:hAnsi="Times New Roman"/>
          <w:sz w:val="28"/>
          <w:szCs w:val="28"/>
          <w:lang w:eastAsia="ru-RU"/>
        </w:rPr>
        <w:sectPr w:rsidR="00574B30" w:rsidRPr="00A2551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3924CAA4" w14:textId="77777777" w:rsidR="008F7025" w:rsidRDefault="008F7025" w:rsidP="0067253C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663"/>
        <w:gridCol w:w="808"/>
      </w:tblGrid>
      <w:tr w:rsidR="008F7025" w14:paraId="3478C9DC" w14:textId="77777777">
        <w:tc>
          <w:tcPr>
            <w:tcW w:w="8663" w:type="dxa"/>
          </w:tcPr>
          <w:p w14:paraId="537EBB8F" w14:textId="77777777" w:rsidR="008F7025" w:rsidRDefault="008F7025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hideMark/>
          </w:tcPr>
          <w:p w14:paraId="3FEE4FD1" w14:textId="77777777" w:rsidR="008F7025" w:rsidRDefault="008F7025" w:rsidP="0067253C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8F7025" w14:paraId="7DF34CDA" w14:textId="77777777">
        <w:trPr>
          <w:trHeight w:val="520"/>
        </w:trPr>
        <w:tc>
          <w:tcPr>
            <w:tcW w:w="8663" w:type="dxa"/>
            <w:hideMark/>
          </w:tcPr>
          <w:p w14:paraId="18E4DAF6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8" w:type="dxa"/>
            <w:hideMark/>
          </w:tcPr>
          <w:p w14:paraId="1EB0C146" w14:textId="77777777" w:rsidR="008F7025" w:rsidRPr="00B1730E" w:rsidRDefault="008F702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8F7025" w14:paraId="48D69E5E" w14:textId="77777777">
        <w:tc>
          <w:tcPr>
            <w:tcW w:w="8663" w:type="dxa"/>
            <w:hideMark/>
          </w:tcPr>
          <w:p w14:paraId="79D850C3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8" w:type="dxa"/>
            <w:hideMark/>
          </w:tcPr>
          <w:p w14:paraId="7A9F358F" w14:textId="09F2BD55" w:rsidR="008F7025" w:rsidRPr="00943F8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F7025" w14:paraId="37DA5BFC" w14:textId="77777777">
        <w:tc>
          <w:tcPr>
            <w:tcW w:w="8663" w:type="dxa"/>
            <w:hideMark/>
          </w:tcPr>
          <w:p w14:paraId="6C8659E2" w14:textId="77777777" w:rsidR="008F7025" w:rsidRDefault="008F7025" w:rsidP="0067253C">
            <w:pPr>
              <w:tabs>
                <w:tab w:val="left" w:pos="-450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8" w:type="dxa"/>
            <w:hideMark/>
          </w:tcPr>
          <w:p w14:paraId="793315DB" w14:textId="43033F20" w:rsidR="008F7025" w:rsidRPr="00943F8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F7025" w14:paraId="5579FDA8" w14:textId="77777777">
        <w:tc>
          <w:tcPr>
            <w:tcW w:w="8663" w:type="dxa"/>
            <w:hideMark/>
          </w:tcPr>
          <w:p w14:paraId="4F079BE7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8" w:type="dxa"/>
            <w:hideMark/>
          </w:tcPr>
          <w:p w14:paraId="71F4C016" w14:textId="141D8302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F7025" w14:paraId="2EBE2B22" w14:textId="77777777">
        <w:tc>
          <w:tcPr>
            <w:tcW w:w="8663" w:type="dxa"/>
            <w:hideMark/>
          </w:tcPr>
          <w:p w14:paraId="44050500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tcW w:w="808" w:type="dxa"/>
            <w:hideMark/>
          </w:tcPr>
          <w:p w14:paraId="0F9DAB38" w14:textId="2F517052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F7025" w14:paraId="5F4D7E12" w14:textId="77777777">
        <w:tc>
          <w:tcPr>
            <w:tcW w:w="8663" w:type="dxa"/>
            <w:hideMark/>
          </w:tcPr>
          <w:p w14:paraId="50897C23" w14:textId="77777777" w:rsidR="008F7025" w:rsidRDefault="00725F55" w:rsidP="0067253C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8" w:type="dxa"/>
            <w:hideMark/>
          </w:tcPr>
          <w:p w14:paraId="456C1AD0" w14:textId="04F15AFA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F7025" w14:paraId="1B65EAA9" w14:textId="77777777">
        <w:tc>
          <w:tcPr>
            <w:tcW w:w="8663" w:type="dxa"/>
            <w:hideMark/>
          </w:tcPr>
          <w:p w14:paraId="3AEA5095" w14:textId="77777777" w:rsidR="008F7025" w:rsidRDefault="00725F55" w:rsidP="0067253C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8" w:type="dxa"/>
            <w:hideMark/>
          </w:tcPr>
          <w:p w14:paraId="4A222803" w14:textId="19A914FA" w:rsidR="008F7025" w:rsidRPr="00725F5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F7025" w14:paraId="52212F0D" w14:textId="77777777">
        <w:tc>
          <w:tcPr>
            <w:tcW w:w="8663" w:type="dxa"/>
            <w:hideMark/>
          </w:tcPr>
          <w:p w14:paraId="2FE81AA1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8" w:type="dxa"/>
            <w:hideMark/>
          </w:tcPr>
          <w:p w14:paraId="76526608" w14:textId="54FB00CE" w:rsidR="008F7025" w:rsidRPr="00725F55" w:rsidRDefault="00725F5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43F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F7025" w14:paraId="277AB410" w14:textId="77777777">
        <w:tc>
          <w:tcPr>
            <w:tcW w:w="8663" w:type="dxa"/>
            <w:hideMark/>
          </w:tcPr>
          <w:p w14:paraId="5E16E029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8" w:type="dxa"/>
            <w:hideMark/>
          </w:tcPr>
          <w:p w14:paraId="2EA267F3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F7025" w14:paraId="0BC8C492" w14:textId="77777777">
        <w:tc>
          <w:tcPr>
            <w:tcW w:w="8663" w:type="dxa"/>
            <w:hideMark/>
          </w:tcPr>
          <w:p w14:paraId="295A9B09" w14:textId="77777777" w:rsidR="008F7025" w:rsidRDefault="00725F5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8" w:type="dxa"/>
            <w:hideMark/>
          </w:tcPr>
          <w:p w14:paraId="13FA7E37" w14:textId="77777777" w:rsidR="008F7025" w:rsidRPr="00725F5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F7025" w14:paraId="53060C5E" w14:textId="77777777">
        <w:tc>
          <w:tcPr>
            <w:tcW w:w="8663" w:type="dxa"/>
            <w:hideMark/>
          </w:tcPr>
          <w:p w14:paraId="3029DE8C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8" w:type="dxa"/>
            <w:hideMark/>
          </w:tcPr>
          <w:p w14:paraId="514B5B9A" w14:textId="1C4EF7BF" w:rsidR="008F7025" w:rsidRPr="00725F55" w:rsidRDefault="00C274CE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8F7025" w14:paraId="16745DB4" w14:textId="77777777">
        <w:tc>
          <w:tcPr>
            <w:tcW w:w="8663" w:type="dxa"/>
            <w:hideMark/>
          </w:tcPr>
          <w:p w14:paraId="2A1561CB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8" w:type="dxa"/>
            <w:hideMark/>
          </w:tcPr>
          <w:p w14:paraId="115574F4" w14:textId="592E65AE" w:rsidR="008F7025" w:rsidRPr="00943F85" w:rsidRDefault="00943F85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8F7025" w14:paraId="26152801" w14:textId="77777777">
        <w:tc>
          <w:tcPr>
            <w:tcW w:w="8663" w:type="dxa"/>
            <w:hideMark/>
          </w:tcPr>
          <w:p w14:paraId="093B8A8D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w="808" w:type="dxa"/>
            <w:hideMark/>
          </w:tcPr>
          <w:p w14:paraId="4C3EF3A0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 w:rsidR="008F7025" w14:paraId="1D1B3DB5" w14:textId="77777777">
        <w:tc>
          <w:tcPr>
            <w:tcW w:w="8663" w:type="dxa"/>
            <w:hideMark/>
          </w:tcPr>
          <w:p w14:paraId="14AC70E7" w14:textId="77777777" w:rsidR="008F7025" w:rsidRDefault="008F7025" w:rsidP="0067253C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tcW w:w="808" w:type="dxa"/>
            <w:hideMark/>
          </w:tcPr>
          <w:p w14:paraId="36740CC9" w14:textId="77777777" w:rsidR="008F7025" w:rsidRPr="0050548D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8F7025" w14:paraId="0838F53F" w14:textId="77777777">
        <w:tc>
          <w:tcPr>
            <w:tcW w:w="8663" w:type="dxa"/>
            <w:hideMark/>
          </w:tcPr>
          <w:p w14:paraId="391B158E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8" w:type="dxa"/>
            <w:hideMark/>
          </w:tcPr>
          <w:p w14:paraId="5F16C964" w14:textId="77777777" w:rsidR="008F7025" w:rsidRDefault="0050548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8F7025" w14:paraId="0EB12202" w14:textId="77777777">
        <w:tc>
          <w:tcPr>
            <w:tcW w:w="8663" w:type="dxa"/>
            <w:hideMark/>
          </w:tcPr>
          <w:p w14:paraId="7A2DFF5A" w14:textId="59617749" w:rsidR="008F7025" w:rsidRPr="00A526DD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</w:t>
            </w:r>
            <w:r w:rsidR="00A526DD">
              <w:rPr>
                <w:rFonts w:ascii="Times New Roman" w:hAnsi="Times New Roman"/>
                <w:sz w:val="28"/>
                <w:szCs w:val="28"/>
              </w:rPr>
              <w:t>е А «Шаблон выходного документа»</w:t>
            </w:r>
          </w:p>
          <w:p w14:paraId="492D8DFE" w14:textId="4519A407" w:rsidR="00A526DD" w:rsidRDefault="00A526DD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 «Схемы баз данных»</w:t>
            </w:r>
          </w:p>
          <w:p w14:paraId="1FB9F553" w14:textId="77777777" w:rsidR="00A526DD" w:rsidRDefault="00A526DD" w:rsidP="00A526DD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 «Входные данные контрольного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примера»</w:t>
            </w:r>
            <w:proofErr w:type="spellEnd"/>
          </w:p>
          <w:p w14:paraId="750F332E" w14:textId="3C053EB4" w:rsidR="00A526DD" w:rsidRDefault="00A526DD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 «</w:t>
            </w:r>
            <w:r w:rsidRPr="00725F55">
              <w:rPr>
                <w:rFonts w:ascii="Times New Roman" w:eastAsia="Times New Roman" w:hAnsi="Times New Roman"/>
                <w:sz w:val="32"/>
                <w:szCs w:val="24"/>
                <w:lang w:eastAsia="ar-SA"/>
              </w:rPr>
              <w:t>Выходные данные контрольного примера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14:paraId="0C25254B" w14:textId="6BA68C3B" w:rsidR="00A526DD" w:rsidRDefault="00A526DD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Д «Код программы»</w:t>
            </w:r>
          </w:p>
        </w:tc>
        <w:tc>
          <w:tcPr>
            <w:tcW w:w="808" w:type="dxa"/>
            <w:hideMark/>
          </w:tcPr>
          <w:p w14:paraId="1C8363F8" w14:textId="4C139683" w:rsidR="008F7025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  <w:p w14:paraId="23D7B081" w14:textId="4C9F5800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  <w:p w14:paraId="6D043BEC" w14:textId="6A940765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60DE2D1" w14:textId="77777777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  <w:p w14:paraId="08145297" w14:textId="0A941CA2" w:rsidR="00A526DD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8F7025" w14:paraId="1CFF9533" w14:textId="77777777">
        <w:tc>
          <w:tcPr>
            <w:tcW w:w="8663" w:type="dxa"/>
            <w:hideMark/>
          </w:tcPr>
          <w:p w14:paraId="3C724E37" w14:textId="77777777" w:rsidR="008F7025" w:rsidRDefault="008F7025" w:rsidP="0067253C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tcW w:w="808" w:type="dxa"/>
            <w:hideMark/>
          </w:tcPr>
          <w:p w14:paraId="082F6342" w14:textId="0BDA7F56" w:rsidR="008F7025" w:rsidRDefault="00A526DD" w:rsidP="0067253C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</w:tbl>
    <w:p w14:paraId="140B7E2D" w14:textId="77777777" w:rsidR="00B80E9E" w:rsidRDefault="00B80E9E" w:rsidP="0067253C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7F4441D" w14:textId="77777777" w:rsidR="001C28ED" w:rsidRPr="00DC2F5C" w:rsidRDefault="00F9457C" w:rsidP="0067253C">
      <w:pPr>
        <w:spacing w:after="0" w:line="480" w:lineRule="auto"/>
        <w:ind w:left="0"/>
        <w:jc w:val="center"/>
      </w:pPr>
      <w:r>
        <w:rPr>
          <w:rFonts w:ascii="Times New Roman" w:hAnsi="Times New Roman"/>
          <w:sz w:val="28"/>
        </w:rPr>
        <w:lastRenderedPageBreak/>
        <w:t>ВВЕДЕНИЕ</w:t>
      </w:r>
    </w:p>
    <w:p w14:paraId="7EFDD467" w14:textId="730D21AD" w:rsidR="00DB2F0D" w:rsidRDefault="00DB2F0D" w:rsidP="0067253C">
      <w:pPr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</w:rPr>
      </w:pPr>
      <w:r w:rsidRPr="00DB2F0D">
        <w:rPr>
          <w:rFonts w:ascii="Times New Roman" w:hAnsi="Times New Roman"/>
          <w:noProof/>
          <w:sz w:val="28"/>
          <w:szCs w:val="28"/>
        </w:rPr>
        <w:t xml:space="preserve">Спортивные соревнования – это увлекательное и захватывающее зрелище, объединяющее людей разных возрастов и национальностей в стремлении к победе и достижению лучших результатов. Они позволяют спортсменам проявить свои навыки, выносливость и дух соперничества, а зрителям – насладиться эмоциями и динамикой соревнований. В мире существует множество различных видов спортивных соревнований – от легких и быстрых беговых дисциплин до сложных и захватывающих командных игр. Для многих спортсменов участие в соревнованиях становится не только способом проверить свои силы, но и возможностью преодолеть себя, улучшить свои результаты и достичь новых высот в спорте. </w:t>
      </w:r>
    </w:p>
    <w:p w14:paraId="1D5B8BFA" w14:textId="46BE633D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Актуальность данной работы обусловлена тем, что</w:t>
      </w:r>
      <w:r w:rsidRPr="000663B6">
        <w:t xml:space="preserve"> 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данный момент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спорт очень популярен среди всех возрастов</w:t>
      </w:r>
      <w:r w:rsidR="00DB2F0D" w:rsidRP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Каждый спортсмен мечтает побывать на крупном соревновании в его любимом виде спорта</w:t>
      </w:r>
      <w:r w:rsidR="00DB2F0D" w:rsidRP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Спортивные соревнования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достаточно закрытая область, следовательно, у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организаторов турниров</w:t>
      </w:r>
      <w:r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могут возникать трудности с программным обеспечением для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проведения турнира</w:t>
      </w:r>
      <w:r w:rsidR="00311389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так как на русском языке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не знаю ни одной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программ</w:t>
      </w:r>
      <w:r w:rsidR="00FE5C0E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и приложения для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проведения </w:t>
      </w:r>
      <w:r w:rsidR="00DB2F0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турниров</w:t>
      </w:r>
      <w:r w:rsidR="005E54C7" w:rsidRPr="005E54C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E42806" w:rsidRPr="000663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15BF79" w14:textId="73F390E8" w:rsidR="00F9457C" w:rsidRPr="00470E19" w:rsidRDefault="00F9457C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  <w:shd w:val="clear" w:color="auto" w:fill="FFFFFF"/>
        </w:rPr>
      </w:pPr>
      <w:r w:rsidRPr="00470E19">
        <w:rPr>
          <w:rFonts w:ascii="Times New Roman" w:hAnsi="Times New Roman"/>
          <w:sz w:val="28"/>
          <w:szCs w:val="28"/>
          <w:shd w:val="clear" w:color="auto" w:fill="FFFFFF"/>
        </w:rPr>
        <w:t xml:space="preserve">Цель курсового проекта – разработка приложения для </w:t>
      </w:r>
      <w:r w:rsidR="00FF71D8">
        <w:rPr>
          <w:rFonts w:ascii="Times New Roman" w:hAnsi="Times New Roman"/>
          <w:sz w:val="28"/>
          <w:szCs w:val="28"/>
          <w:shd w:val="clear" w:color="auto" w:fill="FFFFFF"/>
        </w:rPr>
        <w:t xml:space="preserve">подачи заявок на </w:t>
      </w:r>
      <w:r w:rsidR="000A38B3">
        <w:rPr>
          <w:rFonts w:ascii="Times New Roman" w:hAnsi="Times New Roman"/>
          <w:sz w:val="28"/>
          <w:szCs w:val="28"/>
          <w:shd w:val="clear" w:color="auto" w:fill="FFFFFF"/>
        </w:rPr>
        <w:t>соревнования</w:t>
      </w:r>
      <w:r w:rsidRPr="00470E1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95F7400" w14:textId="77777777" w:rsidR="00F9457C" w:rsidRDefault="00F9457C" w:rsidP="0067253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Задачами курсового проекта являются:</w:t>
      </w:r>
    </w:p>
    <w:p w14:paraId="6DF2052E" w14:textId="77777777" w:rsidR="00F9457C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14:paraId="78BDA61A" w14:textId="77777777" w:rsidR="00F9457C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14:paraId="1E9A1EF8" w14:textId="77777777" w:rsidR="00B80E9E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разработать пр</w:t>
      </w:r>
      <w:r w:rsidR="00DC2F5C" w:rsidRPr="00B80E9E">
        <w:rPr>
          <w:rFonts w:ascii="Times New Roman" w:hAnsi="Times New Roman"/>
          <w:sz w:val="28"/>
          <w:szCs w:val="28"/>
        </w:rPr>
        <w:t>иложение;</w:t>
      </w:r>
    </w:p>
    <w:p w14:paraId="19A2DCC0" w14:textId="77777777" w:rsidR="00B80E9E" w:rsidRPr="00404052" w:rsidRDefault="00F9457C" w:rsidP="0067253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провести тестирование приложения.</w:t>
      </w:r>
      <w:r w:rsidR="00B80E9E" w:rsidRPr="00404052">
        <w:rPr>
          <w:rFonts w:ascii="Times New Roman" w:hAnsi="Times New Roman"/>
          <w:sz w:val="28"/>
          <w:szCs w:val="28"/>
        </w:rPr>
        <w:br w:type="page"/>
      </w:r>
    </w:p>
    <w:p w14:paraId="17FB5E43" w14:textId="77777777" w:rsidR="008F7025" w:rsidRDefault="008F7025" w:rsidP="0067253C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</w:t>
      </w:r>
      <w:r w:rsidR="009450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Постановка задачи </w:t>
      </w:r>
    </w:p>
    <w:p w14:paraId="215BDFC6" w14:textId="77777777" w:rsidR="008F7025" w:rsidRPr="009450BB" w:rsidRDefault="009450BB" w:rsidP="0067253C">
      <w:pPr>
        <w:pStyle w:val="ac"/>
        <w:numPr>
          <w:ilvl w:val="1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F7025" w:rsidRPr="009450BB">
        <w:rPr>
          <w:rFonts w:ascii="Times New Roman" w:hAnsi="Times New Roman"/>
          <w:sz w:val="28"/>
          <w:szCs w:val="28"/>
        </w:rPr>
        <w:t>Описание предметной области</w:t>
      </w:r>
    </w:p>
    <w:p w14:paraId="4B8F8865" w14:textId="620B1874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База данных создается для работы приложения, связанной с составлением расписаний игр футбольных команд на соревнования. БД должна содержать данные о соревнованиях, командах, заявках на соревнования, расписание матчей, пользователях.</w:t>
      </w:r>
    </w:p>
    <w:p w14:paraId="5C70643B" w14:textId="254EF978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ab/>
        <w:t xml:space="preserve">Приложение предполагает </w:t>
      </w:r>
      <w:r w:rsidR="000A38B3">
        <w:rPr>
          <w:rFonts w:ascii="Times New Roman" w:hAnsi="Times New Roman"/>
          <w:sz w:val="28"/>
          <w:szCs w:val="28"/>
        </w:rPr>
        <w:t>три</w:t>
      </w:r>
      <w:r w:rsidRPr="00FF71D8">
        <w:rPr>
          <w:rFonts w:ascii="Times New Roman" w:hAnsi="Times New Roman"/>
          <w:sz w:val="28"/>
          <w:szCs w:val="28"/>
        </w:rPr>
        <w:t xml:space="preserve"> вида пользователя: клиент</w:t>
      </w:r>
      <w:r w:rsidR="000A38B3" w:rsidRPr="000A38B3">
        <w:rPr>
          <w:rFonts w:ascii="Times New Roman" w:hAnsi="Times New Roman"/>
          <w:sz w:val="28"/>
          <w:szCs w:val="28"/>
        </w:rPr>
        <w:t xml:space="preserve">, </w:t>
      </w:r>
      <w:r w:rsidR="000A38B3">
        <w:rPr>
          <w:rFonts w:ascii="Times New Roman" w:hAnsi="Times New Roman"/>
          <w:sz w:val="28"/>
          <w:szCs w:val="28"/>
        </w:rPr>
        <w:t>тренер</w:t>
      </w:r>
      <w:r w:rsidRPr="00FF71D8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5EC20798" w14:textId="77777777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ab/>
        <w:t>Клиент имеет такие возможности:</w:t>
      </w:r>
    </w:p>
    <w:p w14:paraId="54AA3C17" w14:textId="68463C41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регистрироваться в приложении;</w:t>
      </w:r>
    </w:p>
    <w:p w14:paraId="21D03173" w14:textId="26B9D949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</w:t>
      </w:r>
      <w:r w:rsidR="00C32D9F">
        <w:rPr>
          <w:rFonts w:ascii="Times New Roman" w:hAnsi="Times New Roman"/>
          <w:sz w:val="28"/>
          <w:szCs w:val="28"/>
        </w:rPr>
        <w:t>ходить</w:t>
      </w:r>
      <w:r w:rsidRPr="00FF71D8">
        <w:rPr>
          <w:rFonts w:ascii="Times New Roman" w:hAnsi="Times New Roman"/>
          <w:sz w:val="28"/>
          <w:szCs w:val="28"/>
        </w:rPr>
        <w:t xml:space="preserve"> по логину и паролю в приложении; </w:t>
      </w:r>
    </w:p>
    <w:p w14:paraId="4B05BC41" w14:textId="53131B7A" w:rsid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просматривать</w:t>
      </w:r>
      <w:r w:rsidR="000A38B3">
        <w:rPr>
          <w:rFonts w:ascii="Times New Roman" w:hAnsi="Times New Roman"/>
          <w:sz w:val="28"/>
          <w:szCs w:val="28"/>
        </w:rPr>
        <w:t xml:space="preserve"> таблицу соревнований</w:t>
      </w:r>
      <w:r w:rsidRPr="00FF71D8">
        <w:rPr>
          <w:rFonts w:ascii="Times New Roman" w:hAnsi="Times New Roman"/>
          <w:sz w:val="28"/>
          <w:szCs w:val="28"/>
        </w:rPr>
        <w:t>;</w:t>
      </w:r>
    </w:p>
    <w:p w14:paraId="1F11EE9D" w14:textId="09EAA2D1" w:rsidR="000A38B3" w:rsidRPr="00FF71D8" w:rsidRDefault="000A38B3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расписание матчей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613DB49" w14:textId="77F7DC64" w:rsid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просм</w:t>
      </w:r>
      <w:r w:rsidR="00C32D9F">
        <w:rPr>
          <w:rFonts w:ascii="Times New Roman" w:hAnsi="Times New Roman"/>
          <w:sz w:val="28"/>
          <w:szCs w:val="28"/>
        </w:rPr>
        <w:t>атривать</w:t>
      </w:r>
      <w:r w:rsidRPr="00FF71D8">
        <w:rPr>
          <w:rFonts w:ascii="Times New Roman" w:hAnsi="Times New Roman"/>
          <w:sz w:val="28"/>
          <w:szCs w:val="28"/>
        </w:rPr>
        <w:t xml:space="preserve"> личн</w:t>
      </w:r>
      <w:r w:rsidR="00C32D9F">
        <w:rPr>
          <w:rFonts w:ascii="Times New Roman" w:hAnsi="Times New Roman"/>
          <w:sz w:val="28"/>
          <w:szCs w:val="28"/>
        </w:rPr>
        <w:t>ый</w:t>
      </w:r>
      <w:r w:rsidRPr="00FF71D8">
        <w:rPr>
          <w:rFonts w:ascii="Times New Roman" w:hAnsi="Times New Roman"/>
          <w:sz w:val="28"/>
          <w:szCs w:val="28"/>
        </w:rPr>
        <w:t xml:space="preserve"> кабинет;</w:t>
      </w:r>
    </w:p>
    <w:p w14:paraId="622455AD" w14:textId="16218698" w:rsidR="000A38B3" w:rsidRPr="00FF71D8" w:rsidRDefault="000A38B3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</w:t>
      </w:r>
      <w:r w:rsidR="00C32D9F">
        <w:rPr>
          <w:rFonts w:ascii="Times New Roman" w:hAnsi="Times New Roman"/>
          <w:sz w:val="28"/>
          <w:szCs w:val="28"/>
        </w:rPr>
        <w:t>ить</w:t>
      </w:r>
      <w:r>
        <w:rPr>
          <w:rFonts w:ascii="Times New Roman" w:hAnsi="Times New Roman"/>
          <w:sz w:val="28"/>
          <w:szCs w:val="28"/>
        </w:rPr>
        <w:t xml:space="preserve"> данны</w:t>
      </w:r>
      <w:r w:rsidR="00C32D9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в личном кабинете</w:t>
      </w:r>
      <w:r w:rsidR="00C32D9F" w:rsidRPr="00C32D9F">
        <w:rPr>
          <w:rFonts w:ascii="Times New Roman" w:hAnsi="Times New Roman"/>
          <w:sz w:val="28"/>
          <w:szCs w:val="28"/>
        </w:rPr>
        <w:t>.</w:t>
      </w:r>
    </w:p>
    <w:p w14:paraId="32D058E9" w14:textId="77777777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ab/>
        <w:t>Администратор имеет такие возможности:</w:t>
      </w:r>
    </w:p>
    <w:p w14:paraId="7DEFB0DE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регистрироваться в приложении;</w:t>
      </w:r>
    </w:p>
    <w:p w14:paraId="6F6126C3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войти по логину и паролю в приложении;</w:t>
      </w:r>
    </w:p>
    <w:p w14:paraId="421F1A8A" w14:textId="3FD4A5E4" w:rsid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создавать соревнование;</w:t>
      </w:r>
    </w:p>
    <w:p w14:paraId="5BECE94D" w14:textId="080F17DA" w:rsidR="00C32D9F" w:rsidRPr="00C32D9F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соревнование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612C1C3" w14:textId="04738D63" w:rsidR="00C32D9F" w:rsidRPr="00C32D9F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соревнование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003B660" w14:textId="72C0B625" w:rsidR="00C32D9F" w:rsidRPr="00C32D9F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удалять соревнование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6189543" w14:textId="573D3EA3" w:rsidR="00C32D9F" w:rsidRPr="00C32D9F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личный кабент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398D67E" w14:textId="463BA840" w:rsidR="00C32D9F" w:rsidRPr="00FF71D8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данные в личном кабинете</w:t>
      </w:r>
      <w:r w:rsidRPr="00C32D9F">
        <w:rPr>
          <w:rFonts w:ascii="Times New Roman" w:hAnsi="Times New Roman"/>
          <w:sz w:val="28"/>
          <w:szCs w:val="28"/>
        </w:rPr>
        <w:t>;</w:t>
      </w:r>
    </w:p>
    <w:p w14:paraId="3E49F793" w14:textId="79B2866C" w:rsid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принимать заявки команд на соревнование;</w:t>
      </w:r>
    </w:p>
    <w:p w14:paraId="50DBE202" w14:textId="206C9C5F" w:rsidR="00C32D9F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 заявки команд на соревнование</w:t>
      </w:r>
    </w:p>
    <w:p w14:paraId="01B7AAAD" w14:textId="73751C81" w:rsidR="00C32D9F" w:rsidRPr="00FF71D8" w:rsidRDefault="00C32D9F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удалять заявки команд на соревнование</w:t>
      </w:r>
    </w:p>
    <w:p w14:paraId="707069E0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lastRenderedPageBreak/>
        <w:t>просматривать расписание игр;</w:t>
      </w:r>
    </w:p>
    <w:p w14:paraId="239A9EFA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создавать команды.</w:t>
      </w:r>
    </w:p>
    <w:p w14:paraId="7DD1A62C" w14:textId="0657D78E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 базе данных должны храниться такие справочники: соревнования, пользователи, команды</w:t>
      </w:r>
      <w:r w:rsidR="00C32D9F" w:rsidRPr="00C32D9F">
        <w:rPr>
          <w:rFonts w:ascii="Times New Roman" w:hAnsi="Times New Roman"/>
          <w:sz w:val="28"/>
          <w:szCs w:val="28"/>
        </w:rPr>
        <w:t xml:space="preserve">, </w:t>
      </w:r>
      <w:r w:rsidR="00C32D9F">
        <w:rPr>
          <w:rFonts w:ascii="Times New Roman" w:hAnsi="Times New Roman"/>
          <w:sz w:val="28"/>
          <w:szCs w:val="28"/>
        </w:rPr>
        <w:t>заявки</w:t>
      </w:r>
      <w:r w:rsidRPr="00FF71D8">
        <w:rPr>
          <w:rFonts w:ascii="Times New Roman" w:hAnsi="Times New Roman"/>
          <w:sz w:val="28"/>
          <w:szCs w:val="28"/>
        </w:rPr>
        <w:t>.</w:t>
      </w:r>
    </w:p>
    <w:p w14:paraId="3DD1DECF" w14:textId="3407B725" w:rsidR="009450BB" w:rsidRPr="008B33E0" w:rsidRDefault="00FF71D8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 xml:space="preserve">После создания соревнования, желающие </w:t>
      </w:r>
      <w:r w:rsidR="00C32D9F">
        <w:rPr>
          <w:rFonts w:ascii="Times New Roman" w:hAnsi="Times New Roman"/>
          <w:sz w:val="28"/>
          <w:szCs w:val="28"/>
        </w:rPr>
        <w:t>тренеры</w:t>
      </w:r>
      <w:r w:rsidRPr="00FF71D8">
        <w:rPr>
          <w:rFonts w:ascii="Times New Roman" w:hAnsi="Times New Roman"/>
          <w:sz w:val="28"/>
          <w:szCs w:val="28"/>
        </w:rPr>
        <w:t xml:space="preserve"> подают заявку на это соревнование. </w:t>
      </w:r>
      <w:r w:rsidR="00C32D9F">
        <w:rPr>
          <w:rFonts w:ascii="Times New Roman" w:hAnsi="Times New Roman"/>
          <w:sz w:val="28"/>
          <w:szCs w:val="28"/>
        </w:rPr>
        <w:t>После чего нужно перейти в специально окно с заявками</w:t>
      </w:r>
      <w:r w:rsidRPr="00FF71D8">
        <w:rPr>
          <w:rFonts w:ascii="Times New Roman" w:hAnsi="Times New Roman"/>
          <w:sz w:val="28"/>
          <w:szCs w:val="28"/>
        </w:rPr>
        <w:t xml:space="preserve">. Администратор </w:t>
      </w:r>
      <w:r w:rsidR="00C32D9F">
        <w:rPr>
          <w:rFonts w:ascii="Times New Roman" w:hAnsi="Times New Roman"/>
          <w:sz w:val="28"/>
          <w:szCs w:val="28"/>
        </w:rPr>
        <w:t>обрабатывает эту заявку</w:t>
      </w:r>
      <w:r w:rsidR="00C32D9F" w:rsidRPr="00C32D9F">
        <w:rPr>
          <w:rFonts w:ascii="Times New Roman" w:hAnsi="Times New Roman"/>
          <w:sz w:val="28"/>
          <w:szCs w:val="28"/>
        </w:rPr>
        <w:t xml:space="preserve"> </w:t>
      </w:r>
      <w:r w:rsidR="00C32D9F">
        <w:rPr>
          <w:rFonts w:ascii="Times New Roman" w:hAnsi="Times New Roman"/>
          <w:sz w:val="28"/>
          <w:szCs w:val="28"/>
        </w:rPr>
        <w:t xml:space="preserve">и </w:t>
      </w:r>
      <w:r w:rsidR="008B33E0">
        <w:rPr>
          <w:rFonts w:ascii="Times New Roman" w:hAnsi="Times New Roman"/>
          <w:sz w:val="28"/>
          <w:szCs w:val="28"/>
        </w:rPr>
        <w:t>меняет ей статус</w:t>
      </w:r>
      <w:r w:rsidR="008B33E0" w:rsidRPr="008B33E0">
        <w:rPr>
          <w:rFonts w:ascii="Times New Roman" w:hAnsi="Times New Roman"/>
          <w:sz w:val="28"/>
          <w:szCs w:val="28"/>
        </w:rPr>
        <w:t>.</w:t>
      </w:r>
      <w:r w:rsidRPr="00FF71D8">
        <w:rPr>
          <w:rFonts w:ascii="Times New Roman" w:hAnsi="Times New Roman"/>
          <w:sz w:val="28"/>
          <w:szCs w:val="28"/>
        </w:rPr>
        <w:t xml:space="preserve"> </w:t>
      </w:r>
      <w:r w:rsidR="008B33E0">
        <w:rPr>
          <w:rFonts w:ascii="Times New Roman" w:hAnsi="Times New Roman"/>
          <w:sz w:val="28"/>
          <w:szCs w:val="28"/>
        </w:rPr>
        <w:t>Убедиться в том</w:t>
      </w:r>
      <w:r w:rsidR="008B33E0" w:rsidRPr="008B33E0">
        <w:rPr>
          <w:rFonts w:ascii="Times New Roman" w:hAnsi="Times New Roman"/>
          <w:sz w:val="28"/>
          <w:szCs w:val="28"/>
        </w:rPr>
        <w:t xml:space="preserve">, </w:t>
      </w:r>
      <w:r w:rsidR="008B33E0">
        <w:rPr>
          <w:rFonts w:ascii="Times New Roman" w:hAnsi="Times New Roman"/>
          <w:sz w:val="28"/>
          <w:szCs w:val="28"/>
        </w:rPr>
        <w:t>что команда тренера попала на турнир</w:t>
      </w:r>
      <w:r w:rsidR="008B33E0" w:rsidRPr="008B33E0">
        <w:rPr>
          <w:rFonts w:ascii="Times New Roman" w:hAnsi="Times New Roman"/>
          <w:sz w:val="28"/>
          <w:szCs w:val="28"/>
        </w:rPr>
        <w:t xml:space="preserve">, </w:t>
      </w:r>
      <w:r w:rsidR="008B33E0">
        <w:rPr>
          <w:rFonts w:ascii="Times New Roman" w:hAnsi="Times New Roman"/>
          <w:sz w:val="28"/>
          <w:szCs w:val="28"/>
        </w:rPr>
        <w:t>можно в отдельном окне с расписанием игр</w:t>
      </w:r>
      <w:r w:rsidRPr="00FF71D8">
        <w:rPr>
          <w:rFonts w:ascii="Times New Roman" w:hAnsi="Times New Roman"/>
          <w:sz w:val="28"/>
          <w:szCs w:val="28"/>
        </w:rPr>
        <w:t xml:space="preserve">.  </w:t>
      </w:r>
      <w:r w:rsidR="008B33E0">
        <w:rPr>
          <w:rFonts w:ascii="Times New Roman" w:hAnsi="Times New Roman"/>
          <w:sz w:val="28"/>
          <w:szCs w:val="28"/>
        </w:rPr>
        <w:t xml:space="preserve">Если название команды отображается в играх и статус заявки </w:t>
      </w:r>
      <w:r w:rsidR="008B33E0" w:rsidRPr="008B33E0">
        <w:rPr>
          <w:rFonts w:ascii="Times New Roman" w:hAnsi="Times New Roman"/>
          <w:sz w:val="28"/>
          <w:szCs w:val="28"/>
        </w:rPr>
        <w:t>“</w:t>
      </w:r>
      <w:r w:rsidR="008B33E0">
        <w:rPr>
          <w:rFonts w:ascii="Times New Roman" w:hAnsi="Times New Roman"/>
          <w:sz w:val="28"/>
          <w:szCs w:val="28"/>
        </w:rPr>
        <w:t>Обработана</w:t>
      </w:r>
      <w:r w:rsidR="008B33E0" w:rsidRPr="008B33E0">
        <w:rPr>
          <w:rFonts w:ascii="Times New Roman" w:hAnsi="Times New Roman"/>
          <w:sz w:val="28"/>
          <w:szCs w:val="28"/>
        </w:rPr>
        <w:t xml:space="preserve">”, </w:t>
      </w:r>
      <w:r w:rsidR="008B33E0">
        <w:rPr>
          <w:rFonts w:ascii="Times New Roman" w:hAnsi="Times New Roman"/>
          <w:sz w:val="28"/>
          <w:szCs w:val="28"/>
        </w:rPr>
        <w:t>значит команда попала на соревнование</w:t>
      </w:r>
      <w:r w:rsidR="008B33E0" w:rsidRPr="008B33E0">
        <w:rPr>
          <w:rFonts w:ascii="Times New Roman" w:hAnsi="Times New Roman"/>
          <w:sz w:val="28"/>
          <w:szCs w:val="28"/>
        </w:rPr>
        <w:t>.</w:t>
      </w:r>
    </w:p>
    <w:p w14:paraId="1E03D473" w14:textId="5B50407E" w:rsid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В базе данных хранятся такие таблицы:</w:t>
      </w:r>
    </w:p>
    <w:p w14:paraId="4416BCC1" w14:textId="77777777" w:rsidR="00FF71D8" w:rsidRPr="00FF71D8" w:rsidRDefault="00FF71D8" w:rsidP="00FF71D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bookmarkStart w:id="70" w:name="_Hlk167103114"/>
      <w:r w:rsidRPr="00FF71D8">
        <w:rPr>
          <w:rFonts w:ascii="Times New Roman" w:hAnsi="Times New Roman"/>
          <w:sz w:val="28"/>
          <w:szCs w:val="28"/>
        </w:rPr>
        <w:t>В таблице “соревнования” содержится следующая информация:</w:t>
      </w:r>
    </w:p>
    <w:p w14:paraId="37540C1C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ID_соревнования</w:t>
      </w:r>
    </w:p>
    <w:p w14:paraId="2E615967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Название соревнования;</w:t>
      </w:r>
    </w:p>
    <w:p w14:paraId="67AF85FA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Дата начала соревнования;</w:t>
      </w:r>
    </w:p>
    <w:p w14:paraId="53B3C58D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Дата окончания соревнования;</w:t>
      </w:r>
    </w:p>
    <w:p w14:paraId="32AE841F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Место проведения соревнования;</w:t>
      </w:r>
    </w:p>
    <w:p w14:paraId="6C0F6131" w14:textId="77777777" w:rsidR="00FF71D8" w:rsidRPr="00FF71D8" w:rsidRDefault="00FF71D8" w:rsidP="00FF71D8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71D8">
        <w:rPr>
          <w:rFonts w:ascii="Times New Roman" w:hAnsi="Times New Roman"/>
          <w:sz w:val="28"/>
          <w:szCs w:val="28"/>
        </w:rPr>
        <w:t>Описание соревнования.</w:t>
      </w:r>
      <w:bookmarkEnd w:id="70"/>
    </w:p>
    <w:p w14:paraId="7C7329B9" w14:textId="734265EA" w:rsidR="00F4232B" w:rsidRPr="008B33E0" w:rsidRDefault="00FF71D8" w:rsidP="008B33E0">
      <w:pPr>
        <w:pStyle w:val="ac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соревнованиях могут принимать </w:t>
      </w:r>
      <w:r w:rsidR="008B33E0">
        <w:rPr>
          <w:rFonts w:ascii="Times New Roman" w:hAnsi="Times New Roman"/>
          <w:sz w:val="28"/>
          <w:szCs w:val="28"/>
        </w:rPr>
        <w:t>несколько</w:t>
      </w:r>
      <w:r>
        <w:rPr>
          <w:rFonts w:ascii="Times New Roman" w:hAnsi="Times New Roman"/>
          <w:sz w:val="28"/>
          <w:szCs w:val="28"/>
        </w:rPr>
        <w:t xml:space="preserve"> команд</w:t>
      </w:r>
      <w:r w:rsidR="00F4232B">
        <w:rPr>
          <w:rFonts w:ascii="Times New Roman" w:hAnsi="Times New Roman"/>
          <w:sz w:val="28"/>
          <w:szCs w:val="28"/>
        </w:rPr>
        <w:t xml:space="preserve"> </w:t>
      </w:r>
      <w:r w:rsidR="00405FE2">
        <w:rPr>
          <w:rFonts w:ascii="Times New Roman" w:hAnsi="Times New Roman"/>
          <w:sz w:val="28"/>
          <w:szCs w:val="28"/>
        </w:rPr>
        <w:t>(</w:t>
      </w:r>
      <w:r w:rsidR="008B33E0">
        <w:rPr>
          <w:rFonts w:ascii="Times New Roman" w:hAnsi="Times New Roman"/>
          <w:sz w:val="28"/>
          <w:szCs w:val="28"/>
        </w:rPr>
        <w:t>максимум</w:t>
      </w:r>
      <w:r w:rsidR="00405FE2">
        <w:rPr>
          <w:rFonts w:ascii="Times New Roman" w:hAnsi="Times New Roman"/>
          <w:sz w:val="28"/>
          <w:szCs w:val="28"/>
        </w:rPr>
        <w:t xml:space="preserve"> </w:t>
      </w:r>
      <w:r w:rsidR="008B33E0" w:rsidRPr="008B33E0">
        <w:rPr>
          <w:rFonts w:ascii="Times New Roman" w:hAnsi="Times New Roman"/>
          <w:sz w:val="28"/>
          <w:szCs w:val="28"/>
        </w:rPr>
        <w:t>4</w:t>
      </w:r>
      <w:r w:rsidR="00405FE2">
        <w:rPr>
          <w:rFonts w:ascii="Times New Roman" w:hAnsi="Times New Roman"/>
          <w:sz w:val="28"/>
          <w:szCs w:val="28"/>
        </w:rPr>
        <w:t xml:space="preserve">). </w:t>
      </w:r>
      <w:r w:rsidR="00F4232B" w:rsidRPr="008B33E0">
        <w:rPr>
          <w:rFonts w:ascii="Times New Roman" w:hAnsi="Times New Roman"/>
          <w:sz w:val="28"/>
          <w:szCs w:val="28"/>
        </w:rPr>
        <w:t>В таблице “команда” содержится следующая информация:</w:t>
      </w:r>
    </w:p>
    <w:p w14:paraId="6914A30D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ID_команды;</w:t>
      </w:r>
    </w:p>
    <w:p w14:paraId="57C02BDF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Название команды;</w:t>
      </w:r>
    </w:p>
    <w:p w14:paraId="025FF769" w14:textId="6C6A377D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Полное ФИО тренера команды</w:t>
      </w:r>
      <w:r w:rsidR="008B33E0">
        <w:rPr>
          <w:rFonts w:ascii="Times New Roman" w:hAnsi="Times New Roman"/>
          <w:sz w:val="28"/>
          <w:szCs w:val="28"/>
          <w:lang w:val="en-US"/>
        </w:rPr>
        <w:t>.</w:t>
      </w:r>
    </w:p>
    <w:p w14:paraId="168A8F6F" w14:textId="3AC229AA" w:rsidR="00F4232B" w:rsidRPr="00F4232B" w:rsidRDefault="00F4232B" w:rsidP="00F4232B">
      <w:pPr>
        <w:spacing w:after="0" w:line="36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</w:t>
      </w:r>
      <w:r w:rsidR="008B33E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="008B33E0">
        <w:rPr>
          <w:rFonts w:ascii="Times New Roman" w:hAnsi="Times New Roman"/>
          <w:sz w:val="28"/>
          <w:szCs w:val="28"/>
        </w:rPr>
        <w:t>в программе не изменяются</w:t>
      </w:r>
      <w:r w:rsidRPr="00F4232B">
        <w:rPr>
          <w:rFonts w:ascii="Times New Roman" w:hAnsi="Times New Roman"/>
          <w:sz w:val="28"/>
          <w:szCs w:val="28"/>
        </w:rPr>
        <w:t>.</w:t>
      </w:r>
      <w:r w:rsidRPr="00F4232B">
        <w:rPr>
          <w:szCs w:val="28"/>
        </w:rPr>
        <w:t xml:space="preserve"> </w:t>
      </w:r>
      <w:r w:rsidRPr="00F4232B">
        <w:rPr>
          <w:rFonts w:ascii="Times New Roman" w:hAnsi="Times New Roman"/>
          <w:sz w:val="28"/>
          <w:szCs w:val="28"/>
        </w:rPr>
        <w:t>В таблице “заявка” содержится следующая информация:</w:t>
      </w:r>
    </w:p>
    <w:p w14:paraId="5CAD60A0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tab/>
      </w:r>
      <w:r w:rsidRPr="00F4232B">
        <w:rPr>
          <w:rFonts w:ascii="Times New Roman" w:hAnsi="Times New Roman"/>
          <w:sz w:val="28"/>
          <w:szCs w:val="28"/>
        </w:rPr>
        <w:t>ID_заявки;</w:t>
      </w:r>
    </w:p>
    <w:p w14:paraId="0260C906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ab/>
        <w:t>ID_соревнования;</w:t>
      </w:r>
    </w:p>
    <w:p w14:paraId="560C9810" w14:textId="2A8AB862" w:rsidR="00F4232B" w:rsidRPr="008B33E0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ab/>
        <w:t>ID_команды</w:t>
      </w:r>
      <w:r w:rsidR="008B33E0">
        <w:rPr>
          <w:rFonts w:ascii="Times New Roman" w:hAnsi="Times New Roman"/>
          <w:sz w:val="28"/>
          <w:szCs w:val="28"/>
          <w:lang w:val="en-US"/>
        </w:rPr>
        <w:t>;</w:t>
      </w:r>
    </w:p>
    <w:p w14:paraId="26D04E7C" w14:textId="04F98311" w:rsidR="008B33E0" w:rsidRPr="00F4232B" w:rsidRDefault="008B33E0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Статус заявки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5A7879F" w14:textId="77777777" w:rsidR="00F4232B" w:rsidRPr="00F4232B" w:rsidRDefault="00F4232B" w:rsidP="00F4232B">
      <w:pPr>
        <w:pStyle w:val="ac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заявка является связующей между таблицами соревнования и команды</w:t>
      </w:r>
      <w:r w:rsidRPr="00F4232B">
        <w:rPr>
          <w:rFonts w:ascii="Times New Roman" w:hAnsi="Times New Roman"/>
          <w:sz w:val="28"/>
          <w:szCs w:val="28"/>
        </w:rPr>
        <w:t>. В таблице “расписание” содержится следующая информация:</w:t>
      </w:r>
    </w:p>
    <w:p w14:paraId="670ADC7D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ID_расписания;</w:t>
      </w:r>
    </w:p>
    <w:p w14:paraId="26B99FAC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Дата расписания;</w:t>
      </w:r>
    </w:p>
    <w:p w14:paraId="3A2F516B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Место проведения игр;</w:t>
      </w:r>
    </w:p>
    <w:p w14:paraId="445337BC" w14:textId="7325E928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Время начала игр;</w:t>
      </w:r>
    </w:p>
    <w:p w14:paraId="478DF42C" w14:textId="106E9666" w:rsid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ID_команды</w:t>
      </w:r>
      <w:r w:rsidR="008B33E0">
        <w:rPr>
          <w:rFonts w:ascii="Times New Roman" w:hAnsi="Times New Roman"/>
          <w:sz w:val="28"/>
          <w:szCs w:val="28"/>
          <w:lang w:val="en-US"/>
        </w:rPr>
        <w:t>.</w:t>
      </w:r>
    </w:p>
    <w:p w14:paraId="063F9FC2" w14:textId="1AE9E5F4" w:rsidR="00F4232B" w:rsidRPr="00F4232B" w:rsidRDefault="00F4232B" w:rsidP="00F4232B">
      <w:pPr>
        <w:pStyle w:val="ac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Расписание с играми составляется </w:t>
      </w:r>
      <w:r w:rsidR="008B33E0">
        <w:rPr>
          <w:rFonts w:ascii="Times New Roman" w:hAnsi="Times New Roman"/>
          <w:sz w:val="28"/>
          <w:szCs w:val="28"/>
        </w:rPr>
        <w:t>в порядке принятия заявок на игры</w:t>
      </w:r>
      <w:r w:rsidRPr="00F423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232B">
        <w:rPr>
          <w:rFonts w:ascii="Times New Roman" w:hAnsi="Times New Roman"/>
          <w:sz w:val="28"/>
          <w:szCs w:val="28"/>
        </w:rPr>
        <w:t>В таблице “пользователь” содержится следующая информация:</w:t>
      </w:r>
    </w:p>
    <w:p w14:paraId="51E07864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ID_пользователя;</w:t>
      </w:r>
    </w:p>
    <w:p w14:paraId="2B7786E5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Полное ФИО пользователя;</w:t>
      </w:r>
    </w:p>
    <w:p w14:paraId="237ECE9E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Логин пользователя;</w:t>
      </w:r>
    </w:p>
    <w:p w14:paraId="52C94B8E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Пароль пользователя;</w:t>
      </w:r>
    </w:p>
    <w:p w14:paraId="0F645D5B" w14:textId="77777777" w:rsidR="00F4232B" w:rsidRPr="00F4232B" w:rsidRDefault="00F4232B" w:rsidP="00F4232B">
      <w:pPr>
        <w:pStyle w:val="ac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4232B">
        <w:rPr>
          <w:rFonts w:ascii="Times New Roman" w:hAnsi="Times New Roman"/>
          <w:sz w:val="28"/>
          <w:szCs w:val="28"/>
        </w:rPr>
        <w:t>Роль пользователя.</w:t>
      </w:r>
    </w:p>
    <w:p w14:paraId="446E86D8" w14:textId="185E2C93" w:rsidR="00F4232B" w:rsidRPr="00F4232B" w:rsidRDefault="00F4232B" w:rsidP="00F4232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D02915" w14:textId="4313263D" w:rsidR="008F7025" w:rsidRDefault="008F7025" w:rsidP="00F4232B">
      <w:pPr>
        <w:spacing w:after="0" w:line="360" w:lineRule="auto"/>
        <w:ind w:left="0" w:firstLine="708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Входными данными являются</w:t>
      </w:r>
      <w:r w:rsidR="003A056D">
        <w:rPr>
          <w:rFonts w:ascii="Times New Roman" w:hAnsi="Times New Roman"/>
          <w:sz w:val="28"/>
          <w:szCs w:val="28"/>
        </w:rPr>
        <w:t xml:space="preserve"> данные о </w:t>
      </w:r>
      <w:r w:rsidR="00812C48">
        <w:rPr>
          <w:rFonts w:ascii="Times New Roman" w:hAnsi="Times New Roman"/>
          <w:sz w:val="28"/>
          <w:szCs w:val="28"/>
        </w:rPr>
        <w:t>командах</w:t>
      </w:r>
      <w:r w:rsidR="003A056D">
        <w:rPr>
          <w:rFonts w:ascii="Times New Roman" w:hAnsi="Times New Roman"/>
          <w:sz w:val="28"/>
          <w:szCs w:val="28"/>
        </w:rPr>
        <w:t xml:space="preserve"> и </w:t>
      </w:r>
      <w:r w:rsidR="00812C48">
        <w:rPr>
          <w:rFonts w:ascii="Times New Roman" w:hAnsi="Times New Roman"/>
          <w:sz w:val="28"/>
          <w:szCs w:val="28"/>
        </w:rPr>
        <w:t>игроках</w:t>
      </w:r>
      <w:r w:rsidR="00812C48" w:rsidRPr="00812C48">
        <w:rPr>
          <w:rFonts w:ascii="Times New Roman" w:hAnsi="Times New Roman"/>
          <w:sz w:val="28"/>
          <w:szCs w:val="28"/>
        </w:rPr>
        <w:t xml:space="preserve">, </w:t>
      </w:r>
      <w:r w:rsidR="00812C48">
        <w:rPr>
          <w:rFonts w:ascii="Times New Roman" w:hAnsi="Times New Roman"/>
          <w:sz w:val="28"/>
          <w:szCs w:val="28"/>
        </w:rPr>
        <w:t>турнирах</w:t>
      </w:r>
      <w:r w:rsidR="00812C48" w:rsidRPr="00812C48">
        <w:rPr>
          <w:rFonts w:ascii="Times New Roman" w:hAnsi="Times New Roman"/>
          <w:sz w:val="28"/>
          <w:szCs w:val="28"/>
        </w:rPr>
        <w:t xml:space="preserve">, </w:t>
      </w:r>
      <w:r w:rsidR="00812C48">
        <w:rPr>
          <w:rFonts w:ascii="Times New Roman" w:hAnsi="Times New Roman"/>
          <w:sz w:val="28"/>
          <w:szCs w:val="28"/>
        </w:rPr>
        <w:t>заявка на участие</w:t>
      </w:r>
      <w:r w:rsidRPr="008F7025">
        <w:rPr>
          <w:rFonts w:ascii="Times New Roman" w:hAnsi="Times New Roman"/>
          <w:sz w:val="28"/>
          <w:szCs w:val="28"/>
        </w:rPr>
        <w:t xml:space="preserve">. Выходными данными являются </w:t>
      </w:r>
      <w:r w:rsidR="00812C48">
        <w:rPr>
          <w:rFonts w:ascii="Times New Roman" w:hAnsi="Times New Roman"/>
          <w:sz w:val="28"/>
          <w:szCs w:val="28"/>
        </w:rPr>
        <w:t>расписани</w:t>
      </w:r>
      <w:r w:rsidR="008B33E0">
        <w:rPr>
          <w:rFonts w:ascii="Times New Roman" w:hAnsi="Times New Roman"/>
          <w:sz w:val="28"/>
          <w:szCs w:val="28"/>
        </w:rPr>
        <w:t>я</w:t>
      </w:r>
      <w:r w:rsidR="00812C48">
        <w:rPr>
          <w:rFonts w:ascii="Times New Roman" w:hAnsi="Times New Roman"/>
          <w:sz w:val="28"/>
          <w:szCs w:val="28"/>
        </w:rPr>
        <w:t xml:space="preserve"> игр</w:t>
      </w:r>
      <w:r w:rsidRPr="008F7025">
        <w:rPr>
          <w:rFonts w:ascii="Times New Roman" w:hAnsi="Times New Roman"/>
          <w:sz w:val="28"/>
          <w:szCs w:val="28"/>
        </w:rPr>
        <w:t>.</w:t>
      </w:r>
    </w:p>
    <w:p w14:paraId="2BC50B0F" w14:textId="77777777" w:rsidR="00B17DD4" w:rsidRDefault="00B17DD4" w:rsidP="0067253C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Описание входной информации</w:t>
      </w:r>
    </w:p>
    <w:p w14:paraId="4145FED0" w14:textId="162E7728" w:rsidR="00B17DD4" w:rsidRPr="008F7025" w:rsidRDefault="00B17DD4" w:rsidP="0067253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Входной информацией для выполнения задачи являются справочники: </w:t>
      </w:r>
      <w:r w:rsidR="00812C48" w:rsidRPr="00812C48">
        <w:rPr>
          <w:rFonts w:ascii="Times New Roman" w:hAnsi="Times New Roman"/>
          <w:sz w:val="28"/>
        </w:rPr>
        <w:t>логины и пароли пользователей, заявка на участие</w:t>
      </w:r>
      <w:r w:rsidRPr="008F7025">
        <w:rPr>
          <w:rFonts w:ascii="Times New Roman" w:hAnsi="Times New Roman"/>
          <w:sz w:val="28"/>
          <w:szCs w:val="28"/>
        </w:rPr>
        <w:t>.</w:t>
      </w:r>
    </w:p>
    <w:p w14:paraId="354D4C87" w14:textId="77777777" w:rsidR="00B17DD4" w:rsidRDefault="00B17DD4" w:rsidP="009365C8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Описание выходной информации</w:t>
      </w:r>
    </w:p>
    <w:p w14:paraId="550824A1" w14:textId="77777777" w:rsidR="00812C48" w:rsidRPr="00812C48" w:rsidRDefault="00812C48" w:rsidP="00812C48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812C48">
        <w:rPr>
          <w:rFonts w:ascii="Times New Roman" w:hAnsi="Times New Roman"/>
          <w:sz w:val="28"/>
        </w:rPr>
        <w:t>Выходной информацией будет являться документ – расписание соревнования.</w:t>
      </w:r>
    </w:p>
    <w:p w14:paraId="1E4D32E8" w14:textId="77777777" w:rsidR="00B17DD4" w:rsidRPr="00637DBE" w:rsidRDefault="00B17DD4" w:rsidP="00637DBE">
      <w:pPr>
        <w:spacing w:after="0" w:line="360" w:lineRule="auto"/>
        <w:rPr>
          <w:rFonts w:ascii="Times New Roman" w:hAnsi="Times New Roman"/>
          <w:sz w:val="28"/>
        </w:rPr>
      </w:pPr>
      <w:r w:rsidRPr="00637DBE">
        <w:rPr>
          <w:rFonts w:ascii="Times New Roman" w:hAnsi="Times New Roman"/>
          <w:sz w:val="28"/>
        </w:rPr>
        <w:t>Описание выходных документов представлено в таблице 1.3.1.</w:t>
      </w:r>
    </w:p>
    <w:p w14:paraId="12A6A163" w14:textId="52CD3BB2" w:rsidR="00B17DD4" w:rsidRDefault="00B17DD4" w:rsidP="0067253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p w14:paraId="2677F3EE" w14:textId="77777777" w:rsidR="00812C48" w:rsidRDefault="00812C48" w:rsidP="0067253C">
      <w:pPr>
        <w:spacing w:after="0" w:line="360" w:lineRule="auto"/>
        <w:rPr>
          <w:rFonts w:ascii="Times New Roman" w:hAnsi="Times New Roman"/>
          <w:sz w:val="28"/>
        </w:rPr>
      </w:pPr>
    </w:p>
    <w:tbl>
      <w:tblPr>
        <w:tblW w:w="9730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5"/>
        <w:gridCol w:w="1973"/>
        <w:gridCol w:w="748"/>
        <w:gridCol w:w="903"/>
        <w:gridCol w:w="1559"/>
        <w:gridCol w:w="1844"/>
        <w:gridCol w:w="858"/>
      </w:tblGrid>
      <w:tr w:rsidR="00B17DD4" w14:paraId="01F3B272" w14:textId="77777777" w:rsidTr="00812C48">
        <w:trPr>
          <w:trHeight w:val="93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A01CC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lastRenderedPageBreak/>
              <w:t>Наименование документа (шифр)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B6B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66360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Кол-во экз.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F373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6DF13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сортировки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36C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7EFB4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Итоги</w:t>
            </w:r>
          </w:p>
        </w:tc>
      </w:tr>
      <w:tr w:rsidR="00B17DD4" w14:paraId="4A39E7C2" w14:textId="77777777" w:rsidTr="00812C48">
        <w:trPr>
          <w:trHeight w:val="4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18206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60C61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5BAE2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F3B2D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E2DB3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C0BA4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73D5E" w14:textId="77777777" w:rsidR="00B17DD4" w:rsidRDefault="00B17DD4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812C48" w14:paraId="0301A39B" w14:textId="77777777" w:rsidTr="00812C48">
        <w:trPr>
          <w:trHeight w:val="48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C934" w14:textId="67450F72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Расписание соревнования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B56B" w14:textId="2DBF4C53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812C48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началу соревнования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A86E" w14:textId="21EAF311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66A4" w14:textId="50A484D8" w:rsidR="00812C48" w:rsidRDefault="00196A3D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Тренеру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E83E2" w14:textId="209886C6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5AEE" w14:textId="16771726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B3088" w14:textId="71BFCFA3" w:rsidR="00812C48" w:rsidRDefault="00812C48" w:rsidP="0067253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14:paraId="29001089" w14:textId="77777777" w:rsidR="00812C48" w:rsidRDefault="00812C48" w:rsidP="00812C48">
      <w:pPr>
        <w:rPr>
          <w:rFonts w:ascii="Times New Roman" w:hAnsi="Times New Roman"/>
          <w:sz w:val="28"/>
        </w:rPr>
      </w:pPr>
    </w:p>
    <w:p w14:paraId="38B79720" w14:textId="59D5BF85" w:rsidR="00812C48" w:rsidRDefault="00812C48" w:rsidP="00812C4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Шаблон выходн</w:t>
      </w:r>
      <w:r w:rsidR="00196A3D">
        <w:rPr>
          <w:rFonts w:ascii="Times New Roman" w:hAnsi="Times New Roman"/>
          <w:sz w:val="28"/>
        </w:rPr>
        <w:t>ого</w:t>
      </w:r>
      <w:r>
        <w:rPr>
          <w:rFonts w:ascii="Times New Roman" w:hAnsi="Times New Roman"/>
          <w:sz w:val="28"/>
        </w:rPr>
        <w:t xml:space="preserve"> документ</w:t>
      </w:r>
      <w:r w:rsidR="00196A3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представле</w:t>
      </w:r>
      <w:r w:rsidR="00196A3D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 в приложении А.</w:t>
      </w:r>
    </w:p>
    <w:p w14:paraId="762D7D2A" w14:textId="77777777" w:rsidR="00812C48" w:rsidRDefault="00812C48" w:rsidP="00812C48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Pr="00161BA1">
        <w:rPr>
          <w:rFonts w:ascii="Times New Roman" w:hAnsi="Times New Roman"/>
          <w:sz w:val="28"/>
          <w:szCs w:val="28"/>
        </w:rPr>
        <w:t>. Концептуальное моделирование</w:t>
      </w:r>
    </w:p>
    <w:p w14:paraId="4A27AC98" w14:textId="29B69812" w:rsidR="00812C48" w:rsidRDefault="00812C48" w:rsidP="00812C48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</w:t>
      </w:r>
      <w:r w:rsidR="00C97494" w:rsidRPr="00C97494">
        <w:rPr>
          <w:rFonts w:ascii="Times New Roman" w:hAnsi="Times New Roman"/>
          <w:sz w:val="28"/>
        </w:rPr>
        <w:t xml:space="preserve"> </w:t>
      </w:r>
      <w:r w:rsidR="00C97494">
        <w:rPr>
          <w:rFonts w:ascii="Times New Roman" w:hAnsi="Times New Roman"/>
          <w:sz w:val="28"/>
        </w:rPr>
        <w:t>— это</w:t>
      </w:r>
      <w:r w:rsidRPr="00652B36">
        <w:rPr>
          <w:rFonts w:ascii="Times New Roman" w:hAnsi="Times New Roman"/>
          <w:sz w:val="28"/>
        </w:rPr>
        <w:t xml:space="preserve">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29392DF9" w14:textId="06856864" w:rsidR="00067488" w:rsidRPr="00067488" w:rsidRDefault="00812C48" w:rsidP="00067488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2B36"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 w:rsidRPr="00652B36"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</w:t>
      </w:r>
      <w:r w:rsidR="0006748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66AACBF" w14:textId="6E83D0E0" w:rsidR="00812C48" w:rsidRPr="00210D6C" w:rsidRDefault="00812C48" w:rsidP="00812C48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0F03FB">
        <w:rPr>
          <w:rFonts w:ascii="Times New Roman" w:hAnsi="Times New Roman"/>
          <w:sz w:val="28"/>
        </w:rPr>
        <w:t xml:space="preserve">Концептуальная модель базы данных представлена в </w:t>
      </w:r>
      <w:r w:rsidR="00210D6C" w:rsidRPr="000F03FB">
        <w:rPr>
          <w:rFonts w:ascii="Times New Roman" w:hAnsi="Times New Roman"/>
          <w:sz w:val="28"/>
        </w:rPr>
        <w:t xml:space="preserve">приложении </w:t>
      </w:r>
      <w:r w:rsidR="000F03FB" w:rsidRPr="000F03FB">
        <w:rPr>
          <w:rFonts w:ascii="Times New Roman" w:hAnsi="Times New Roman"/>
          <w:sz w:val="28"/>
        </w:rPr>
        <w:t>Б</w:t>
      </w:r>
      <w:r w:rsidR="00210D6C" w:rsidRPr="000F03FB">
        <w:rPr>
          <w:rFonts w:ascii="Times New Roman" w:hAnsi="Times New Roman"/>
          <w:sz w:val="28"/>
        </w:rPr>
        <w:t>.</w:t>
      </w:r>
    </w:p>
    <w:p w14:paraId="038BAF0A" w14:textId="77777777" w:rsidR="00501D89" w:rsidRPr="00F5655B" w:rsidRDefault="00B17DD4" w:rsidP="000E5171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161BA1" w:rsidRPr="00161BA1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Логическое моделирование</w:t>
      </w:r>
    </w:p>
    <w:p w14:paraId="20C6CD3B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14:paraId="05BC0590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14:paraId="192E1079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1. Преобразование сущностей:</w:t>
      </w:r>
    </w:p>
    <w:p w14:paraId="173ABD6A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каждая простая сущность становится таблицей.</w:t>
      </w:r>
    </w:p>
    <w:p w14:paraId="43813B9D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каждый атрибут становится столбцом таблицы.</w:t>
      </w:r>
    </w:p>
    <w:p w14:paraId="4FD8C10A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уникальный идентификатор сущности становится ключом таблицы.</w:t>
      </w:r>
    </w:p>
    <w:p w14:paraId="49726FA7" w14:textId="77777777" w:rsidR="00033DBD" w:rsidRPr="00652B36" w:rsidRDefault="00033DBD" w:rsidP="0067253C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2. Преобразование связи:</w:t>
      </w:r>
    </w:p>
    <w:p w14:paraId="46323D66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сущности, связанные обязательной связью один к одному можно объединить в одну таблицу.</w:t>
      </w:r>
    </w:p>
    <w:p w14:paraId="106A42D5" w14:textId="77777777" w:rsidR="00033DBD" w:rsidRPr="00652B36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 w:rsidR="007B735E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14:paraId="57929183" w14:textId="77777777" w:rsidR="00033DBD" w:rsidRDefault="00033DBD" w:rsidP="000E5171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внешних ключей.</w:t>
      </w:r>
    </w:p>
    <w:p w14:paraId="2CE527E8" w14:textId="77777777" w:rsidR="00033DBD" w:rsidRPr="00033DBD" w:rsidRDefault="00033DBD" w:rsidP="000E5171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14:paraId="6E38B689" w14:textId="4E8B23B3" w:rsidR="0073079C" w:rsidRPr="00210D6C" w:rsidRDefault="00B17DD4" w:rsidP="00383876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Схема </w:t>
      </w:r>
      <w:r w:rsidR="000F03FB"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базы </w:t>
      </w:r>
      <w:r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данных представлена </w:t>
      </w:r>
      <w:r w:rsidR="00210D6C" w:rsidRPr="000F03FB">
        <w:rPr>
          <w:rFonts w:ascii="Times New Roman" w:eastAsia="Times New Roman" w:hAnsi="Times New Roman"/>
          <w:sz w:val="28"/>
          <w:szCs w:val="28"/>
          <w:lang w:eastAsia="ar-SA"/>
        </w:rPr>
        <w:t xml:space="preserve">в приложении </w:t>
      </w:r>
      <w:r w:rsidR="000F03FB" w:rsidRPr="000F03FB">
        <w:rPr>
          <w:rFonts w:ascii="Times New Roman" w:eastAsia="Times New Roman" w:hAnsi="Times New Roman"/>
          <w:sz w:val="28"/>
          <w:szCs w:val="28"/>
          <w:lang w:eastAsia="ar-SA"/>
        </w:rPr>
        <w:t>Б</w:t>
      </w:r>
      <w:r w:rsidR="00210D6C" w:rsidRPr="000F03FB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14:paraId="01B82A48" w14:textId="77777777" w:rsidR="00161BA1" w:rsidRDefault="00B17DD4" w:rsidP="0067253C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B1730E">
        <w:rPr>
          <w:rFonts w:ascii="Times New Roman" w:hAnsi="Times New Roman"/>
          <w:sz w:val="28"/>
          <w:szCs w:val="28"/>
        </w:rPr>
        <w:t>1.6</w:t>
      </w:r>
      <w:r w:rsidR="00161BA1" w:rsidRPr="00B1730E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14:paraId="113ABA51" w14:textId="77777777" w:rsidR="00B17DD4" w:rsidRDefault="00B17DD4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таблице 1.6.1.</w:t>
      </w:r>
    </w:p>
    <w:p w14:paraId="150A64B6" w14:textId="77777777" w:rsidR="00B17DD4" w:rsidRPr="00B17DD4" w:rsidRDefault="00B17DD4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1.6.1 - Описание структуры базы данных</w:t>
      </w:r>
    </w:p>
    <w:tbl>
      <w:tblPr>
        <w:tblStyle w:val="a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992"/>
        <w:gridCol w:w="1843"/>
      </w:tblGrid>
      <w:tr w:rsidR="000F1E73" w:rsidRPr="00161BA1" w14:paraId="292E2A6F" w14:textId="77777777" w:rsidTr="00482872">
        <w:trPr>
          <w:cantSplit/>
        </w:trPr>
        <w:tc>
          <w:tcPr>
            <w:tcW w:w="2410" w:type="dxa"/>
          </w:tcPr>
          <w:p w14:paraId="4AC655D6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10" w:type="dxa"/>
          </w:tcPr>
          <w:p w14:paraId="35D7C3AA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2126" w:type="dxa"/>
          </w:tcPr>
          <w:p w14:paraId="317A3131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37BDF5E0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1843" w:type="dxa"/>
          </w:tcPr>
          <w:p w14:paraId="0D8E5A62" w14:textId="77777777" w:rsidR="000F1E73" w:rsidRPr="00DB3A31" w:rsidRDefault="000F1E73" w:rsidP="0067253C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ключа</w:t>
            </w:r>
            <w:r w:rsidRPr="00DB3A31">
              <w:rPr>
                <w:rStyle w:val="ae"/>
                <w:rFonts w:ascii="Times New Roman" w:hAnsi="Times New Roman"/>
                <w:sz w:val="28"/>
                <w:szCs w:val="28"/>
              </w:rPr>
              <w:footnoteReference w:id="1"/>
            </w:r>
          </w:p>
        </w:tc>
      </w:tr>
      <w:tr w:rsidR="00B17DD4" w:rsidRPr="00161BA1" w14:paraId="1289E3A1" w14:textId="77777777" w:rsidTr="00482872">
        <w:trPr>
          <w:cantSplit/>
        </w:trPr>
        <w:tc>
          <w:tcPr>
            <w:tcW w:w="2410" w:type="dxa"/>
          </w:tcPr>
          <w:p w14:paraId="6B1EAD14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2E2C06B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1FFC8EEE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70413EF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327D78A3" w14:textId="77777777" w:rsidR="00B17DD4" w:rsidRPr="00DB3A31" w:rsidRDefault="00B17DD4" w:rsidP="0067253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17DD4" w:rsidRPr="00161BA1" w14:paraId="25FB4033" w14:textId="77777777" w:rsidTr="00482872">
        <w:trPr>
          <w:cantSplit/>
        </w:trPr>
        <w:tc>
          <w:tcPr>
            <w:tcW w:w="9781" w:type="dxa"/>
            <w:gridSpan w:val="5"/>
          </w:tcPr>
          <w:p w14:paraId="4EEE45DE" w14:textId="42627164" w:rsidR="00B17DD4" w:rsidRPr="00067488" w:rsidRDefault="00067488" w:rsidP="00FE7A07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competition (</w:t>
            </w:r>
            <w:r>
              <w:rPr>
                <w:rFonts w:ascii="Times New Roman" w:hAnsi="Times New Roman"/>
                <w:sz w:val="28"/>
                <w:szCs w:val="28"/>
              </w:rPr>
              <w:t>Сор</w:t>
            </w:r>
            <w:r w:rsidR="00D83F61">
              <w:rPr>
                <w:rFonts w:ascii="Times New Roman" w:hAnsi="Times New Roman"/>
                <w:sz w:val="28"/>
                <w:szCs w:val="28"/>
              </w:rPr>
              <w:t>ев</w:t>
            </w:r>
            <w:r>
              <w:rPr>
                <w:rFonts w:ascii="Times New Roman" w:hAnsi="Times New Roman"/>
                <w:sz w:val="28"/>
                <w:szCs w:val="28"/>
              </w:rPr>
              <w:t>нования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F1E73" w:rsidRPr="00DB3A31" w14:paraId="76F49DE5" w14:textId="77777777" w:rsidTr="00813740">
        <w:trPr>
          <w:cantSplit/>
        </w:trPr>
        <w:tc>
          <w:tcPr>
            <w:tcW w:w="2410" w:type="dxa"/>
            <w:shd w:val="clear" w:color="auto" w:fill="auto"/>
            <w:vAlign w:val="center"/>
          </w:tcPr>
          <w:p w14:paraId="32DAA33E" w14:textId="1534BC90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67488">
              <w:rPr>
                <w:rFonts w:ascii="Times New Roman" w:hAnsi="Times New Roman"/>
                <w:sz w:val="28"/>
                <w:szCs w:val="28"/>
                <w:lang w:val="en-US"/>
              </w:rPr>
              <w:t>competition_Id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08B55CA4" w14:textId="71AECDB8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0AFAE42" w14:textId="4069EF7E" w:rsidR="000F1E73" w:rsidRPr="00705CE3" w:rsidRDefault="00067488" w:rsidP="008137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BCFA08" w14:textId="77777777" w:rsidR="000F1E73" w:rsidRPr="00EC7C28" w:rsidRDefault="000F1E73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D0FFDE" w14:textId="77777777" w:rsidR="000F1E73" w:rsidRPr="00EC7C28" w:rsidRDefault="003748CE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F1E73" w:rsidRPr="00DB3A31" w14:paraId="7000CB74" w14:textId="77777777" w:rsidTr="00813740">
        <w:trPr>
          <w:cantSplit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215A4784" w14:textId="1CE90AFD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competition_Title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1F764708" w14:textId="33575B8F" w:rsidR="000F1E73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178FBA9A" w14:textId="39605A03" w:rsidR="000F1E73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FF65E5D" w14:textId="5F466C53" w:rsidR="000F1E73" w:rsidRPr="00EC7C28" w:rsidRDefault="00EC7C2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298F0D5F" w14:textId="77777777" w:rsidR="000F1E73" w:rsidRPr="00EC7C28" w:rsidRDefault="000F1E73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1FB9E2AD" w14:textId="77777777" w:rsidTr="00813740">
        <w:trPr>
          <w:cantSplit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698A0817" w14:textId="2D226E2A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competition_Date_Start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6F654A5F" w14:textId="2647D77C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начала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1BE30D8F" w14:textId="3FAE8C44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08BE1EA" w14:textId="19C8F3A6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4166CC56" w14:textId="77777777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53A35F11" w14:textId="77777777" w:rsidTr="00813740">
        <w:trPr>
          <w:cantSplit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3939BBBF" w14:textId="49BE7B05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competition_Date_Ended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76E4715D" w14:textId="2B82456F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окончания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34DDFAF7" w14:textId="3AE65588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42F1AB13" w14:textId="4D37DBD4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4C3CCD78" w14:textId="77777777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7629835F" w14:textId="77777777" w:rsidTr="00813740">
        <w:trPr>
          <w:cantSplit/>
        </w:trPr>
        <w:tc>
          <w:tcPr>
            <w:tcW w:w="2410" w:type="dxa"/>
            <w:shd w:val="clear" w:color="auto" w:fill="auto"/>
            <w:vAlign w:val="center"/>
          </w:tcPr>
          <w:p w14:paraId="3D82ED49" w14:textId="0985C776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competition_Location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2D5E8C0" w14:textId="6C419E48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Место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проведения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34F08C8" w14:textId="2C6214A3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10C43C" w14:textId="0C1B7D04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51B00" w14:textId="6E0F926D" w:rsidR="003A056D" w:rsidRPr="00DB3A31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056D" w:rsidRPr="00DB3A31" w14:paraId="2EE34EBB" w14:textId="77777777" w:rsidTr="00813740">
        <w:trPr>
          <w:cantSplit/>
        </w:trPr>
        <w:tc>
          <w:tcPr>
            <w:tcW w:w="2410" w:type="dxa"/>
            <w:shd w:val="clear" w:color="auto" w:fill="auto"/>
            <w:vAlign w:val="center"/>
          </w:tcPr>
          <w:p w14:paraId="31A1D271" w14:textId="09B7E3F4" w:rsidR="003A056D" w:rsidRPr="00DB3A31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competition_Description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281315BD" w14:textId="6EB0BF4F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Описание</w:t>
            </w:r>
            <w:proofErr w:type="spellEnd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соревнования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F35C195" w14:textId="0DA83855" w:rsidR="003A056D" w:rsidRPr="003817BB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506DBC" w14:textId="5D1E8537" w:rsidR="003A056D" w:rsidRPr="00EC7C28" w:rsidRDefault="00067488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C7C28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EA1D5" w14:textId="77777777" w:rsidR="003A056D" w:rsidRPr="00EC7C28" w:rsidRDefault="003A056D" w:rsidP="00813740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413F3" w:rsidRPr="00DB3A31" w14:paraId="19AE6727" w14:textId="77777777" w:rsidTr="00813740">
        <w:trPr>
          <w:cantSplit/>
        </w:trPr>
        <w:tc>
          <w:tcPr>
            <w:tcW w:w="9781" w:type="dxa"/>
            <w:gridSpan w:val="5"/>
            <w:vAlign w:val="center"/>
          </w:tcPr>
          <w:p w14:paraId="50E26E4D" w14:textId="23764CE4" w:rsidR="000413F3" w:rsidRPr="00DB3A31" w:rsidRDefault="000413F3" w:rsidP="00196A3D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team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EC7C28">
              <w:rPr>
                <w:rFonts w:ascii="Times New Roman" w:hAnsi="Times New Roman"/>
                <w:sz w:val="28"/>
                <w:szCs w:val="28"/>
              </w:rPr>
              <w:t>Команда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413F3" w:rsidRPr="00813740" w14:paraId="30DD3CFC" w14:textId="77777777" w:rsidTr="00813740">
        <w:trPr>
          <w:cantSplit/>
        </w:trPr>
        <w:tc>
          <w:tcPr>
            <w:tcW w:w="2410" w:type="dxa"/>
            <w:vAlign w:val="center"/>
          </w:tcPr>
          <w:p w14:paraId="52B7FB37" w14:textId="01851A23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team_Id</w:t>
            </w:r>
            <w:proofErr w:type="spellEnd"/>
          </w:p>
        </w:tc>
        <w:tc>
          <w:tcPr>
            <w:tcW w:w="2410" w:type="dxa"/>
            <w:vAlign w:val="center"/>
          </w:tcPr>
          <w:p w14:paraId="772D41B9" w14:textId="37D856C2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ID_команды</w:t>
            </w:r>
            <w:proofErr w:type="spellEnd"/>
          </w:p>
        </w:tc>
        <w:tc>
          <w:tcPr>
            <w:tcW w:w="2126" w:type="dxa"/>
            <w:vAlign w:val="center"/>
          </w:tcPr>
          <w:p w14:paraId="1E3F40C2" w14:textId="0298B805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7BA41157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03A1FA7" w14:textId="77777777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413F3" w:rsidRPr="00813740" w14:paraId="205E5475" w14:textId="77777777" w:rsidTr="00813740">
        <w:trPr>
          <w:cantSplit/>
        </w:trPr>
        <w:tc>
          <w:tcPr>
            <w:tcW w:w="2410" w:type="dxa"/>
            <w:vAlign w:val="center"/>
          </w:tcPr>
          <w:p w14:paraId="327957EE" w14:textId="35EBC645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team_Title</w:t>
            </w:r>
            <w:proofErr w:type="spellEnd"/>
          </w:p>
        </w:tc>
        <w:tc>
          <w:tcPr>
            <w:tcW w:w="2410" w:type="dxa"/>
            <w:vAlign w:val="center"/>
          </w:tcPr>
          <w:p w14:paraId="742F0AC4" w14:textId="31220EA6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2126" w:type="dxa"/>
            <w:vAlign w:val="center"/>
          </w:tcPr>
          <w:p w14:paraId="4BBD0214" w14:textId="19FD67AA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2D05A34A" w14:textId="636C9934" w:rsidR="000413F3" w:rsidRPr="00EC7C28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4C56288C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813740" w14:paraId="785A2AB5" w14:textId="77777777" w:rsidTr="00813740">
        <w:trPr>
          <w:cantSplit/>
        </w:trPr>
        <w:tc>
          <w:tcPr>
            <w:tcW w:w="2410" w:type="dxa"/>
            <w:vAlign w:val="center"/>
          </w:tcPr>
          <w:p w14:paraId="0D0FB005" w14:textId="6F716513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team_Coach_FullName</w:t>
            </w:r>
            <w:proofErr w:type="spellEnd"/>
          </w:p>
        </w:tc>
        <w:tc>
          <w:tcPr>
            <w:tcW w:w="2410" w:type="dxa"/>
            <w:vAlign w:val="center"/>
          </w:tcPr>
          <w:p w14:paraId="2DE06923" w14:textId="6C3F7BDE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ФИО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тренера</w:t>
            </w:r>
            <w:proofErr w:type="spellEnd"/>
          </w:p>
        </w:tc>
        <w:tc>
          <w:tcPr>
            <w:tcW w:w="2126" w:type="dxa"/>
            <w:vAlign w:val="center"/>
          </w:tcPr>
          <w:p w14:paraId="152E3BD5" w14:textId="5A7FD820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29BA253C" w14:textId="759333CA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653333E1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813740" w14:paraId="396BE569" w14:textId="77777777" w:rsidTr="00776288">
        <w:trPr>
          <w:cantSplit/>
        </w:trPr>
        <w:tc>
          <w:tcPr>
            <w:tcW w:w="9781" w:type="dxa"/>
            <w:gridSpan w:val="5"/>
            <w:vAlign w:val="center"/>
          </w:tcPr>
          <w:p w14:paraId="3158DEE6" w14:textId="7E9A89FB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Заявка</w:t>
            </w:r>
            <w:r w:rsidRPr="008970F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210D6C" w:rsidRPr="00813740" w14:paraId="5ADA6D9A" w14:textId="77777777" w:rsidTr="00813740">
        <w:trPr>
          <w:cantSplit/>
        </w:trPr>
        <w:tc>
          <w:tcPr>
            <w:tcW w:w="2410" w:type="dxa"/>
            <w:vAlign w:val="center"/>
          </w:tcPr>
          <w:p w14:paraId="57636D29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  <w:p w14:paraId="23B16C3E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C5FB5A2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ID_заявки</w:t>
            </w:r>
            <w:proofErr w:type="spellEnd"/>
          </w:p>
          <w:p w14:paraId="68925D83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21A665F" w14:textId="1EC7C55F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9D6270C" w14:textId="77777777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7A4DDB7" w14:textId="70EB85DB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210D6C" w:rsidRPr="00813740" w14:paraId="4CEAE6CD" w14:textId="77777777" w:rsidTr="00813740">
        <w:trPr>
          <w:cantSplit/>
        </w:trPr>
        <w:tc>
          <w:tcPr>
            <w:tcW w:w="2410" w:type="dxa"/>
            <w:vAlign w:val="center"/>
          </w:tcPr>
          <w:p w14:paraId="167B132E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request_Competition_Id</w:t>
            </w:r>
            <w:proofErr w:type="spellEnd"/>
          </w:p>
          <w:p w14:paraId="12BDE1C0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A9B7F7D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ID_соревнования</w:t>
            </w:r>
            <w:proofErr w:type="spellEnd"/>
          </w:p>
          <w:p w14:paraId="198A45D0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8A505D7" w14:textId="0A76A598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1DDDFBAC" w14:textId="77777777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80CC4E8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813740" w14:paraId="6ED716D6" w14:textId="77777777" w:rsidTr="00813740">
        <w:trPr>
          <w:cantSplit/>
        </w:trPr>
        <w:tc>
          <w:tcPr>
            <w:tcW w:w="2410" w:type="dxa"/>
            <w:vAlign w:val="center"/>
          </w:tcPr>
          <w:p w14:paraId="04BB8121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request_Team_Id</w:t>
            </w:r>
            <w:proofErr w:type="spellEnd"/>
          </w:p>
          <w:p w14:paraId="09F7C7C7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855785A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ID_команды</w:t>
            </w:r>
            <w:proofErr w:type="spellEnd"/>
          </w:p>
          <w:p w14:paraId="01B7D39F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43E2254" w14:textId="71F6D25C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EB7A065" w14:textId="77777777" w:rsidR="00210D6C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5913626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DDADEEC" w14:textId="77777777" w:rsidR="00976351" w:rsidRPr="00813740" w:rsidRDefault="00976351" w:rsidP="00813740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813740">
        <w:rPr>
          <w:rFonts w:ascii="Times New Roman" w:hAnsi="Times New Roman"/>
          <w:sz w:val="28"/>
          <w:szCs w:val="28"/>
          <w:lang w:val="en-US" w:eastAsia="ru-RU"/>
        </w:rPr>
        <w:br w:type="page"/>
      </w:r>
    </w:p>
    <w:p w14:paraId="30A6FC72" w14:textId="35422846" w:rsidR="00924855" w:rsidRPr="00210D6C" w:rsidRDefault="00210D6C" w:rsidP="00813740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13740">
        <w:rPr>
          <w:rFonts w:ascii="Times New Roman" w:hAnsi="Times New Roman"/>
          <w:sz w:val="28"/>
          <w:szCs w:val="28"/>
          <w:lang w:val="en-US" w:eastAsia="ru-RU"/>
        </w:rPr>
        <w:lastRenderedPageBreak/>
        <w:t>Продолжение</w:t>
      </w:r>
      <w:proofErr w:type="spellEnd"/>
      <w:r w:rsidRPr="0081374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13740">
        <w:rPr>
          <w:rFonts w:ascii="Times New Roman" w:hAnsi="Times New Roman"/>
          <w:sz w:val="28"/>
          <w:szCs w:val="28"/>
          <w:lang w:val="en-US" w:eastAsia="ru-RU"/>
        </w:rPr>
        <w:t>таблицы</w:t>
      </w:r>
      <w:proofErr w:type="spellEnd"/>
      <w:r w:rsidRPr="00813740">
        <w:rPr>
          <w:rFonts w:ascii="Times New Roman" w:hAnsi="Times New Roman"/>
          <w:sz w:val="28"/>
          <w:szCs w:val="28"/>
          <w:lang w:val="en-US" w:eastAsia="ru-RU"/>
        </w:rPr>
        <w:t xml:space="preserve"> 1.6.1</w:t>
      </w:r>
    </w:p>
    <w:tbl>
      <w:tblPr>
        <w:tblStyle w:val="a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1984"/>
        <w:gridCol w:w="1134"/>
        <w:gridCol w:w="1560"/>
      </w:tblGrid>
      <w:tr w:rsidR="000413F3" w:rsidRPr="00DB3A31" w14:paraId="13770FC0" w14:textId="77777777" w:rsidTr="009C47B8">
        <w:trPr>
          <w:cantSplit/>
        </w:trPr>
        <w:tc>
          <w:tcPr>
            <w:tcW w:w="9498" w:type="dxa"/>
            <w:gridSpan w:val="5"/>
            <w:vAlign w:val="center"/>
          </w:tcPr>
          <w:p w14:paraId="4617A08D" w14:textId="45A297D2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 (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Расписание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413F3" w:rsidRPr="00DB3A31" w14:paraId="11F6CDEF" w14:textId="77777777" w:rsidTr="009C47B8">
        <w:trPr>
          <w:cantSplit/>
        </w:trPr>
        <w:tc>
          <w:tcPr>
            <w:tcW w:w="2410" w:type="dxa"/>
            <w:vAlign w:val="center"/>
          </w:tcPr>
          <w:p w14:paraId="59A3FA03" w14:textId="0090AD40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timetable_Id</w:t>
            </w:r>
            <w:proofErr w:type="spellEnd"/>
          </w:p>
        </w:tc>
        <w:tc>
          <w:tcPr>
            <w:tcW w:w="2410" w:type="dxa"/>
            <w:vAlign w:val="center"/>
          </w:tcPr>
          <w:p w14:paraId="02BB26F3" w14:textId="4953156A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ID_расписания</w:t>
            </w:r>
            <w:proofErr w:type="spellEnd"/>
          </w:p>
        </w:tc>
        <w:tc>
          <w:tcPr>
            <w:tcW w:w="1984" w:type="dxa"/>
            <w:vAlign w:val="center"/>
          </w:tcPr>
          <w:p w14:paraId="60D1F44B" w14:textId="136960F3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  <w:vAlign w:val="center"/>
          </w:tcPr>
          <w:p w14:paraId="7195CE0B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1B0E62F3" w14:textId="51D43B2A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413F3" w:rsidRPr="00DB3A31" w14:paraId="757AF7CF" w14:textId="77777777" w:rsidTr="009C47B8">
        <w:trPr>
          <w:cantSplit/>
        </w:trPr>
        <w:tc>
          <w:tcPr>
            <w:tcW w:w="2410" w:type="dxa"/>
            <w:vAlign w:val="center"/>
          </w:tcPr>
          <w:p w14:paraId="44471281" w14:textId="4CB8F643" w:rsidR="000413F3" w:rsidRPr="008D6A7A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timetable_Date</w:t>
            </w:r>
            <w:proofErr w:type="spellEnd"/>
          </w:p>
        </w:tc>
        <w:tc>
          <w:tcPr>
            <w:tcW w:w="2410" w:type="dxa"/>
            <w:vAlign w:val="center"/>
          </w:tcPr>
          <w:p w14:paraId="759DC00B" w14:textId="6ECC33B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расписания</w:t>
            </w:r>
            <w:proofErr w:type="spellEnd"/>
          </w:p>
        </w:tc>
        <w:tc>
          <w:tcPr>
            <w:tcW w:w="1984" w:type="dxa"/>
            <w:vAlign w:val="center"/>
          </w:tcPr>
          <w:p w14:paraId="3FDD5664" w14:textId="199D5F93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  <w:vAlign w:val="center"/>
          </w:tcPr>
          <w:p w14:paraId="2947FF7D" w14:textId="314D8933" w:rsidR="000413F3" w:rsidRPr="008D6A7A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4A212AFD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413F3" w:rsidRPr="00DB3A31" w14:paraId="292EFB45" w14:textId="77777777" w:rsidTr="009C47B8">
        <w:trPr>
          <w:cantSplit/>
        </w:trPr>
        <w:tc>
          <w:tcPr>
            <w:tcW w:w="2410" w:type="dxa"/>
            <w:vAlign w:val="center"/>
          </w:tcPr>
          <w:p w14:paraId="0981C07B" w14:textId="2AE8E958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timetable_Location</w:t>
            </w:r>
            <w:proofErr w:type="spellEnd"/>
          </w:p>
        </w:tc>
        <w:tc>
          <w:tcPr>
            <w:tcW w:w="2410" w:type="dxa"/>
            <w:vAlign w:val="center"/>
          </w:tcPr>
          <w:p w14:paraId="51C1E0F6" w14:textId="444CA42B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Место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проведения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игр</w:t>
            </w:r>
            <w:proofErr w:type="spellEnd"/>
          </w:p>
        </w:tc>
        <w:tc>
          <w:tcPr>
            <w:tcW w:w="1984" w:type="dxa"/>
            <w:vAlign w:val="center"/>
          </w:tcPr>
          <w:p w14:paraId="15E012A3" w14:textId="77777777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5037C5D0" w14:textId="687CC1F2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14:paraId="06ACAB29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413F3" w:rsidRPr="00DB3A31" w14:paraId="12F8688F" w14:textId="77777777" w:rsidTr="009C47B8">
        <w:trPr>
          <w:cantSplit/>
        </w:trPr>
        <w:tc>
          <w:tcPr>
            <w:tcW w:w="2410" w:type="dxa"/>
            <w:vAlign w:val="center"/>
          </w:tcPr>
          <w:p w14:paraId="0A6A4276" w14:textId="4B42DF3C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timetable_Match_Started</w:t>
            </w:r>
            <w:proofErr w:type="spellEnd"/>
          </w:p>
        </w:tc>
        <w:tc>
          <w:tcPr>
            <w:tcW w:w="2410" w:type="dxa"/>
            <w:vAlign w:val="center"/>
          </w:tcPr>
          <w:p w14:paraId="29846BC8" w14:textId="5F7AE3ED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начала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игры</w:t>
            </w:r>
            <w:proofErr w:type="spellEnd"/>
          </w:p>
        </w:tc>
        <w:tc>
          <w:tcPr>
            <w:tcW w:w="1984" w:type="dxa"/>
            <w:vAlign w:val="center"/>
          </w:tcPr>
          <w:p w14:paraId="58279300" w14:textId="0886E0DB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013F3B73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71D85316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B2F63" w:rsidRPr="00DB3A31" w14:paraId="5F87AB18" w14:textId="77777777" w:rsidTr="009C47B8">
        <w:trPr>
          <w:cantSplit/>
        </w:trPr>
        <w:tc>
          <w:tcPr>
            <w:tcW w:w="2410" w:type="dxa"/>
            <w:vAlign w:val="center"/>
          </w:tcPr>
          <w:p w14:paraId="42A4650C" w14:textId="358BB526" w:rsidR="00AB2F63" w:rsidRPr="00AB2F63" w:rsidRDefault="00AB2F6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timetable_team_Id</w:t>
            </w:r>
            <w:proofErr w:type="spellEnd"/>
          </w:p>
        </w:tc>
        <w:tc>
          <w:tcPr>
            <w:tcW w:w="2410" w:type="dxa"/>
            <w:vAlign w:val="center"/>
          </w:tcPr>
          <w:p w14:paraId="37C55A32" w14:textId="648023E4" w:rsidR="00AB2F63" w:rsidRPr="00AB2F63" w:rsidRDefault="00AB2F6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</w:rPr>
              <w:t>команды</w:t>
            </w:r>
          </w:p>
        </w:tc>
        <w:tc>
          <w:tcPr>
            <w:tcW w:w="1984" w:type="dxa"/>
            <w:vAlign w:val="center"/>
          </w:tcPr>
          <w:p w14:paraId="29220C07" w14:textId="2B40B690" w:rsidR="00AB2F63" w:rsidRPr="00813740" w:rsidRDefault="00AB2F6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  <w:vAlign w:val="center"/>
          </w:tcPr>
          <w:p w14:paraId="1A34368C" w14:textId="77777777" w:rsidR="00AB2F63" w:rsidRPr="00813740" w:rsidRDefault="00AB2F6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601D4FB5" w14:textId="180D11BE" w:rsidR="00AB2F63" w:rsidRPr="00813740" w:rsidRDefault="00AB2F6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0413F3" w:rsidRPr="00DB3A31" w14:paraId="5B78D4F1" w14:textId="77777777" w:rsidTr="009C47B8">
        <w:trPr>
          <w:cantSplit/>
        </w:trPr>
        <w:tc>
          <w:tcPr>
            <w:tcW w:w="9498" w:type="dxa"/>
            <w:gridSpan w:val="5"/>
            <w:vAlign w:val="center"/>
          </w:tcPr>
          <w:p w14:paraId="73353681" w14:textId="3F7B8103" w:rsidR="000413F3" w:rsidRPr="008D6A7A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 (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Пользователи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413F3" w:rsidRPr="00DB3A31" w14:paraId="240C8F1D" w14:textId="77777777" w:rsidTr="009C47B8">
        <w:trPr>
          <w:cantSplit/>
        </w:trPr>
        <w:tc>
          <w:tcPr>
            <w:tcW w:w="2410" w:type="dxa"/>
            <w:vAlign w:val="center"/>
          </w:tcPr>
          <w:p w14:paraId="458E18E9" w14:textId="480E344C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410" w:type="dxa"/>
            <w:vAlign w:val="center"/>
          </w:tcPr>
          <w:p w14:paraId="775E8A0B" w14:textId="63F92425" w:rsidR="000413F3" w:rsidRPr="00351247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ID_пользователя</w:t>
            </w:r>
            <w:proofErr w:type="spellEnd"/>
          </w:p>
        </w:tc>
        <w:tc>
          <w:tcPr>
            <w:tcW w:w="1984" w:type="dxa"/>
            <w:vAlign w:val="center"/>
          </w:tcPr>
          <w:p w14:paraId="00E2BB51" w14:textId="77777777" w:rsidR="000413F3" w:rsidRPr="00DB3A31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  <w:vAlign w:val="center"/>
          </w:tcPr>
          <w:p w14:paraId="1538B485" w14:textId="77777777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3B721E98" w14:textId="77777777" w:rsidR="000413F3" w:rsidRPr="008D6A7A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413F3" w:rsidRPr="00DB3A31" w14:paraId="50FD3AC4" w14:textId="77777777" w:rsidTr="009C47B8">
        <w:trPr>
          <w:cantSplit/>
        </w:trPr>
        <w:tc>
          <w:tcPr>
            <w:tcW w:w="2410" w:type="dxa"/>
            <w:vAlign w:val="center"/>
          </w:tcPr>
          <w:p w14:paraId="10DB1E42" w14:textId="6C1ECDEE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user_FullName</w:t>
            </w:r>
            <w:proofErr w:type="spellEnd"/>
          </w:p>
        </w:tc>
        <w:tc>
          <w:tcPr>
            <w:tcW w:w="2410" w:type="dxa"/>
            <w:vAlign w:val="center"/>
          </w:tcPr>
          <w:p w14:paraId="412491D5" w14:textId="17882E41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ФИО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1984" w:type="dxa"/>
            <w:vAlign w:val="center"/>
          </w:tcPr>
          <w:p w14:paraId="32FB79A3" w14:textId="74CF1965" w:rsidR="000413F3" w:rsidRPr="000D5F8F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4763336" w14:textId="2672013E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14:paraId="75978604" w14:textId="4369DD5A" w:rsidR="000413F3" w:rsidRPr="00813740" w:rsidRDefault="000413F3" w:rsidP="000413F3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DB3A31" w14:paraId="179E65C4" w14:textId="77777777" w:rsidTr="009C47B8">
        <w:trPr>
          <w:cantSplit/>
        </w:trPr>
        <w:tc>
          <w:tcPr>
            <w:tcW w:w="2410" w:type="dxa"/>
            <w:vAlign w:val="center"/>
          </w:tcPr>
          <w:p w14:paraId="114E222E" w14:textId="450A878B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410" w:type="dxa"/>
            <w:vAlign w:val="center"/>
          </w:tcPr>
          <w:p w14:paraId="7D820211" w14:textId="3FFECA0B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Логин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1984" w:type="dxa"/>
            <w:vAlign w:val="center"/>
          </w:tcPr>
          <w:p w14:paraId="7F9651B0" w14:textId="2C99ED13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44C8D588" w14:textId="2828CD04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14:paraId="67B4A157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DB3A31" w14:paraId="37E6F406" w14:textId="77777777" w:rsidTr="009C47B8">
        <w:trPr>
          <w:cantSplit/>
        </w:trPr>
        <w:tc>
          <w:tcPr>
            <w:tcW w:w="2410" w:type="dxa"/>
            <w:vAlign w:val="center"/>
          </w:tcPr>
          <w:p w14:paraId="3EA25E6C" w14:textId="404DE77F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  <w:proofErr w:type="spellEnd"/>
          </w:p>
        </w:tc>
        <w:tc>
          <w:tcPr>
            <w:tcW w:w="2410" w:type="dxa"/>
            <w:vAlign w:val="center"/>
          </w:tcPr>
          <w:p w14:paraId="760D1A2A" w14:textId="07B6D333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984" w:type="dxa"/>
            <w:vAlign w:val="center"/>
          </w:tcPr>
          <w:p w14:paraId="6FB1C1A7" w14:textId="0BD0F9C3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115F2260" w14:textId="6B0A6416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14:paraId="09B67659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D6C" w:rsidRPr="00DB3A31" w14:paraId="14DF9830" w14:textId="77777777" w:rsidTr="009C47B8">
        <w:trPr>
          <w:cantSplit/>
        </w:trPr>
        <w:tc>
          <w:tcPr>
            <w:tcW w:w="2410" w:type="dxa"/>
            <w:vAlign w:val="center"/>
          </w:tcPr>
          <w:p w14:paraId="7E7934A2" w14:textId="08AE8D51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user_Role</w:t>
            </w:r>
            <w:proofErr w:type="spellEnd"/>
          </w:p>
        </w:tc>
        <w:tc>
          <w:tcPr>
            <w:tcW w:w="2410" w:type="dxa"/>
            <w:vAlign w:val="center"/>
          </w:tcPr>
          <w:p w14:paraId="0AE52CDB" w14:textId="2B701081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Роль</w:t>
            </w:r>
            <w:proofErr w:type="spellEnd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1984" w:type="dxa"/>
            <w:vAlign w:val="center"/>
          </w:tcPr>
          <w:p w14:paraId="14F686BB" w14:textId="0535E18F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374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509B7E1D" w14:textId="7F1AE35E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7841F1A1" w14:textId="77777777" w:rsidR="00210D6C" w:rsidRPr="00813740" w:rsidRDefault="00210D6C" w:rsidP="00210D6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DC46006" w14:textId="77777777" w:rsidR="00567F63" w:rsidRDefault="00567F63" w:rsidP="00567F63">
      <w:pPr>
        <w:ind w:left="0"/>
      </w:pPr>
      <w:r>
        <w:br w:type="page"/>
      </w:r>
    </w:p>
    <w:p w14:paraId="58F89F6D" w14:textId="77777777" w:rsidR="00B30CA1" w:rsidRDefault="00B30CA1" w:rsidP="00CE2159">
      <w:pPr>
        <w:widowControl w:val="0"/>
        <w:tabs>
          <w:tab w:val="left" w:pos="1134"/>
          <w:tab w:val="left" w:pos="5940"/>
        </w:tabs>
        <w:spacing w:before="240" w:after="0" w:line="48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14:paraId="5508F608" w14:textId="5BA2D10B" w:rsidR="00B30CA1" w:rsidRPr="00540785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540785"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14:paraId="53D37E27" w14:textId="6A8B510A" w:rsidR="00B30CA1" w:rsidRPr="00A526DD" w:rsidRDefault="00B30CA1" w:rsidP="0067253C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A526DD">
        <w:rPr>
          <w:rFonts w:ascii="Times New Roman" w:hAnsi="Times New Roman"/>
          <w:sz w:val="28"/>
        </w:rPr>
        <w:t>Входная информация контрольных примеров пред</w:t>
      </w:r>
      <w:r w:rsidR="007A2ACA" w:rsidRPr="00A526DD">
        <w:rPr>
          <w:rFonts w:ascii="Times New Roman" w:hAnsi="Times New Roman"/>
          <w:sz w:val="28"/>
        </w:rPr>
        <w:t>ставлена в</w:t>
      </w:r>
      <w:r w:rsidR="008970FF" w:rsidRPr="00A526DD">
        <w:rPr>
          <w:rFonts w:ascii="Times New Roman" w:hAnsi="Times New Roman"/>
          <w:sz w:val="28"/>
        </w:rPr>
        <w:t xml:space="preserve"> приложении</w:t>
      </w:r>
      <w:r w:rsidR="00A526DD" w:rsidRPr="00A526DD">
        <w:rPr>
          <w:rFonts w:ascii="Times New Roman" w:hAnsi="Times New Roman"/>
          <w:sz w:val="28"/>
        </w:rPr>
        <w:t xml:space="preserve"> В</w:t>
      </w:r>
      <w:r w:rsidRPr="00A526DD">
        <w:rPr>
          <w:rFonts w:ascii="Times New Roman" w:hAnsi="Times New Roman"/>
          <w:sz w:val="28"/>
        </w:rPr>
        <w:t>.</w:t>
      </w:r>
    </w:p>
    <w:p w14:paraId="739B718F" w14:textId="01A6C214" w:rsidR="00225EA7" w:rsidRPr="00225EA7" w:rsidRDefault="00225EA7" w:rsidP="008970F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A526DD">
        <w:rPr>
          <w:rFonts w:ascii="Times New Roman" w:eastAsia="Times New Roman" w:hAnsi="Times New Roman"/>
          <w:sz w:val="28"/>
          <w:szCs w:val="28"/>
          <w:lang w:eastAsia="ar-SA"/>
        </w:rPr>
        <w:t>Выходные данные для контрольн</w:t>
      </w:r>
      <w:r w:rsidR="00A526DD" w:rsidRPr="00A526DD">
        <w:rPr>
          <w:rFonts w:ascii="Times New Roman" w:eastAsia="Times New Roman" w:hAnsi="Times New Roman"/>
          <w:sz w:val="28"/>
          <w:szCs w:val="28"/>
          <w:lang w:eastAsia="ar-SA"/>
        </w:rPr>
        <w:t>ого</w:t>
      </w:r>
      <w:r w:rsidRPr="00A526DD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8970FF" w:rsidRPr="00A526DD">
        <w:rPr>
          <w:rFonts w:ascii="Times New Roman" w:eastAsia="Times New Roman" w:hAnsi="Times New Roman"/>
          <w:sz w:val="28"/>
          <w:szCs w:val="28"/>
          <w:lang w:eastAsia="ar-SA"/>
        </w:rPr>
        <w:t>пример</w:t>
      </w:r>
      <w:r w:rsidR="00A526DD" w:rsidRPr="00A526DD">
        <w:rPr>
          <w:rFonts w:ascii="Times New Roman" w:eastAsia="Times New Roman" w:hAnsi="Times New Roman"/>
          <w:sz w:val="28"/>
          <w:szCs w:val="28"/>
          <w:lang w:eastAsia="ar-SA"/>
        </w:rPr>
        <w:t>а</w:t>
      </w:r>
      <w:r w:rsidR="008970FF" w:rsidRPr="00A526DD">
        <w:rPr>
          <w:rFonts w:ascii="Times New Roman" w:eastAsia="Times New Roman" w:hAnsi="Times New Roman"/>
          <w:sz w:val="28"/>
          <w:szCs w:val="28"/>
          <w:lang w:eastAsia="ar-SA"/>
        </w:rPr>
        <w:t xml:space="preserve"> показан в приложении </w:t>
      </w:r>
      <w:r w:rsidR="00A526DD" w:rsidRPr="00A526DD">
        <w:rPr>
          <w:rFonts w:ascii="Times New Roman" w:eastAsia="Times New Roman" w:hAnsi="Times New Roman"/>
          <w:sz w:val="28"/>
          <w:szCs w:val="28"/>
          <w:lang w:eastAsia="ar-SA"/>
        </w:rPr>
        <w:t>Г</w:t>
      </w:r>
      <w:r w:rsidRPr="00A526DD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14:paraId="2D608186" w14:textId="77777777" w:rsidR="00B30CA1" w:rsidRDefault="00B30CA1" w:rsidP="00225EA7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14:paraId="6A55ADD8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14:paraId="73FB3233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14:paraId="06C1BC9A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 Windows 7 Service Pack1/ Windows 7 64Bit Service Pack1/ Windows 8.1 64Bit / Windows 10 64Bit / Mac OS;</w:t>
      </w:r>
    </w:p>
    <w:p w14:paraId="516D0CFA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 xml:space="preserve">2.40 Ггц (четырехъядерный) / </w:t>
      </w:r>
      <w:r>
        <w:rPr>
          <w:rFonts w:ascii="Times New Roman" w:hAnsi="Times New Roman"/>
          <w:sz w:val="28"/>
          <w:lang w:val="en-US"/>
        </w:rPr>
        <w:t>AMD</w:t>
      </w:r>
      <w:r w:rsidRPr="00B30C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Phenom</w:t>
      </w:r>
      <w:r>
        <w:rPr>
          <w:rFonts w:ascii="Times New Roman" w:hAnsi="Times New Roman"/>
          <w:sz w:val="28"/>
        </w:rPr>
        <w:t xml:space="preserve"> 9850 (четырехъядерный) @ 2.5 Ггц;</w:t>
      </w:r>
    </w:p>
    <w:p w14:paraId="5F97B307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512МБ (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 xml:space="preserve"> 7/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>8 и выше);</w:t>
      </w:r>
    </w:p>
    <w:p w14:paraId="59BBF613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 NVIDIA 9800 GT c 512 МБ видеопамяти/ AMD HD 4870 с 1 Гб видеопамяти (DX 9, 10, 10.1);</w:t>
      </w:r>
    </w:p>
    <w:p w14:paraId="1ADC0B46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10 гигабайт свободного места;</w:t>
      </w:r>
    </w:p>
    <w:p w14:paraId="06A94424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 DirectX версия 9.0c;</w:t>
      </w:r>
    </w:p>
    <w:p w14:paraId="26A7C609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14:paraId="0D652083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формировать и отображать выходные данные пользователю;</w:t>
      </w:r>
    </w:p>
    <w:p w14:paraId="7B9D01E0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приложении должен быть обеспечен просмотр таблиц (справочников) базы данных с возможность добавления, редактирования, удаления данных.</w:t>
      </w:r>
    </w:p>
    <w:p w14:paraId="515DE8BB" w14:textId="77777777" w:rsidR="00B30CA1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14:paraId="1AB63F9A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обрабатывать ошибочные действия пользователя и сообщать ему об этом;</w:t>
      </w:r>
    </w:p>
    <w:p w14:paraId="5CB2BF79" w14:textId="77777777" w:rsidR="00B30CA1" w:rsidRDefault="00B30CA1" w:rsidP="0067253C">
      <w:pPr>
        <w:pStyle w:val="ac"/>
        <w:numPr>
          <w:ilvl w:val="0"/>
          <w:numId w:val="9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14:paraId="50687E91" w14:textId="77777777" w:rsidR="005C68EF" w:rsidRDefault="00B30CA1" w:rsidP="0067253C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>
        <w:rPr>
          <w:rFonts w:ascii="Times New Roman" w:hAnsi="Times New Roman"/>
          <w:sz w:val="28"/>
          <w:lang w:val="en-US"/>
        </w:rPr>
        <w:t>My</w:t>
      </w:r>
      <w:r>
        <w:rPr>
          <w:rFonts w:ascii="Times New Roman" w:hAnsi="Times New Roman"/>
          <w:sz w:val="28"/>
        </w:rPr>
        <w:t xml:space="preserve">SQL </w:t>
      </w:r>
      <w:r>
        <w:rPr>
          <w:rFonts w:ascii="Times New Roman" w:hAnsi="Times New Roman"/>
          <w:sz w:val="28"/>
          <w:lang w:val="en-US"/>
        </w:rPr>
        <w:t>Workbench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53CC52F2" w14:textId="77777777" w:rsidR="005C68EF" w:rsidRDefault="005C68EF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2B4625D0" w14:textId="77777777" w:rsidR="00087E8C" w:rsidRPr="00373FBA" w:rsidRDefault="00087E8C" w:rsidP="001379BF">
      <w:pPr>
        <w:spacing w:line="360" w:lineRule="auto"/>
        <w:ind w:left="0"/>
        <w:rPr>
          <w:rFonts w:ascii="Times New Roman" w:hAnsi="Times New Roman"/>
          <w:sz w:val="28"/>
          <w:szCs w:val="28"/>
        </w:rPr>
        <w:sectPr w:rsidR="00087E8C" w:rsidRPr="00373FBA" w:rsidSect="00CE2159">
          <w:headerReference w:type="default" r:id="rId10"/>
          <w:footerReference w:type="default" r:id="rId11"/>
          <w:pgSz w:w="11906" w:h="16838"/>
          <w:pgMar w:top="1134" w:right="567" w:bottom="1701" w:left="1701" w:header="709" w:footer="170" w:gutter="0"/>
          <w:pgNumType w:start="3"/>
          <w:cols w:space="708"/>
          <w:docGrid w:linePitch="360"/>
        </w:sectPr>
      </w:pPr>
    </w:p>
    <w:p w14:paraId="74FC2167" w14:textId="77777777" w:rsidR="00C274CE" w:rsidRPr="00924855" w:rsidRDefault="00C274CE" w:rsidP="00C274CE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bookmarkStart w:id="71" w:name="_Hlk169859810"/>
      <w:r w:rsidRPr="00924855">
        <w:rPr>
          <w:rFonts w:ascii="Times New Roman" w:hAnsi="Times New Roman"/>
          <w:sz w:val="28"/>
          <w:szCs w:val="28"/>
        </w:rPr>
        <w:lastRenderedPageBreak/>
        <w:t xml:space="preserve">2. Экспериментальный раздел </w:t>
      </w:r>
    </w:p>
    <w:p w14:paraId="079A5313" w14:textId="77777777" w:rsidR="00C274CE" w:rsidRPr="00924855" w:rsidRDefault="00C274CE" w:rsidP="00C274CE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2.1 Описание программы </w:t>
      </w:r>
    </w:p>
    <w:p w14:paraId="4671ADAF" w14:textId="1D6EEE6F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Программа имеет модульную структуру. При ее запуске выполняется проект на WPF</w:t>
      </w:r>
      <w:r w:rsidRPr="00924855">
        <w:rPr>
          <w:rFonts w:ascii="Times New Roman" w:hAnsi="Times New Roman"/>
          <w:sz w:val="28"/>
          <w:szCs w:val="28"/>
          <w:lang w:val="en-US"/>
        </w:rPr>
        <w:t>Auction</w:t>
      </w:r>
      <w:r w:rsidRPr="00924855">
        <w:rPr>
          <w:rFonts w:ascii="Times New Roman" w:hAnsi="Times New Roman"/>
          <w:sz w:val="28"/>
          <w:szCs w:val="28"/>
        </w:rPr>
        <w:t xml:space="preserve">.exe. </w:t>
      </w:r>
      <w:r>
        <w:rPr>
          <w:rFonts w:ascii="Times New Roman" w:hAnsi="Times New Roman"/>
          <w:sz w:val="28"/>
          <w:szCs w:val="28"/>
        </w:rPr>
        <w:t>Программа</w:t>
      </w:r>
      <w:r w:rsidRPr="00B30CA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Kursovaya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2022 с использованием системы управления базой данных </w:t>
      </w:r>
      <w:r>
        <w:rPr>
          <w:rFonts w:ascii="Times New Roman" w:hAnsi="Times New Roman"/>
          <w:sz w:val="28"/>
          <w:lang w:val="en-US"/>
        </w:rPr>
        <w:t>MS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</w:rPr>
        <w:t xml:space="preserve"> 2022.</w:t>
      </w:r>
      <w:r w:rsidRPr="00924855">
        <w:rPr>
          <w:rFonts w:ascii="Times New Roman" w:hAnsi="Times New Roman"/>
          <w:sz w:val="28"/>
          <w:szCs w:val="28"/>
        </w:rPr>
        <w:t xml:space="preserve"> </w:t>
      </w:r>
    </w:p>
    <w:p w14:paraId="1220EBBE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Описание модулей и методов представлено в таблице 2.1.1.</w:t>
      </w:r>
    </w:p>
    <w:p w14:paraId="14009159" w14:textId="77777777" w:rsidR="00C274CE" w:rsidRPr="00924855" w:rsidRDefault="00C274CE" w:rsidP="00C274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2.1.1 – Схема взаимодействия модулей</w:t>
      </w:r>
    </w:p>
    <w:p w14:paraId="74D4B515" w14:textId="77777777" w:rsidR="00C274CE" w:rsidRPr="00924855" w:rsidRDefault="00C274CE" w:rsidP="00C274CE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Таблица 2.1.1. - Описание модулей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924855" w14:paraId="61EB30D9" w14:textId="77777777" w:rsidTr="00BC3623">
        <w:tc>
          <w:tcPr>
            <w:tcW w:w="4673" w:type="dxa"/>
          </w:tcPr>
          <w:p w14:paraId="1F33D7D9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  <w:tc>
          <w:tcPr>
            <w:tcW w:w="4955" w:type="dxa"/>
          </w:tcPr>
          <w:p w14:paraId="22EC64FE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C274CE" w:rsidRPr="00924855" w14:paraId="4E6FA647" w14:textId="77777777" w:rsidTr="00BC3623">
        <w:trPr>
          <w:trHeight w:val="517"/>
        </w:trPr>
        <w:tc>
          <w:tcPr>
            <w:tcW w:w="4673" w:type="dxa"/>
          </w:tcPr>
          <w:p w14:paraId="16BDE71A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0E578400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14:paraId="4BC37F69" w14:textId="77777777" w:rsidTr="00BC3623">
        <w:tc>
          <w:tcPr>
            <w:tcW w:w="9628" w:type="dxa"/>
            <w:gridSpan w:val="2"/>
          </w:tcPr>
          <w:p w14:paraId="2C4AC710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Auth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>.xaml.cs</w:t>
            </w:r>
          </w:p>
        </w:tc>
      </w:tr>
      <w:tr w:rsidR="00C274CE" w:rsidRPr="00924855" w14:paraId="423F6A72" w14:textId="77777777" w:rsidTr="00BC3623">
        <w:tc>
          <w:tcPr>
            <w:tcW w:w="4673" w:type="dxa"/>
          </w:tcPr>
          <w:p w14:paraId="25FBCDBE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public Auth()</w:t>
            </w:r>
          </w:p>
        </w:tc>
        <w:tc>
          <w:tcPr>
            <w:tcW w:w="4955" w:type="dxa"/>
          </w:tcPr>
          <w:p w14:paraId="4810A96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Переход на </w:t>
            </w:r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авторизации</w:t>
            </w:r>
          </w:p>
        </w:tc>
      </w:tr>
      <w:tr w:rsidR="00C274CE" w:rsidRPr="00924855" w14:paraId="712DAB62" w14:textId="77777777" w:rsidTr="00BC3623">
        <w:tc>
          <w:tcPr>
            <w:tcW w:w="4673" w:type="dxa"/>
          </w:tcPr>
          <w:p w14:paraId="15E380B1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authButton_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53CCC1A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</w:t>
            </w:r>
            <w:r w:rsidRPr="00D3767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если в базе данных есть пользователь с указанными логином и паролем</w:t>
            </w:r>
          </w:p>
        </w:tc>
      </w:tr>
      <w:tr w:rsidR="00C274CE" w:rsidRPr="00924855" w14:paraId="659520A6" w14:textId="77777777" w:rsidTr="00BC3623">
        <w:tc>
          <w:tcPr>
            <w:tcW w:w="4673" w:type="dxa"/>
          </w:tcPr>
          <w:p w14:paraId="0014C3A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regButton_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7A239EE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регистрации</w:t>
            </w:r>
          </w:p>
        </w:tc>
      </w:tr>
    </w:tbl>
    <w:p w14:paraId="251268D5" w14:textId="77777777" w:rsidR="00C274CE" w:rsidRDefault="00C274CE" w:rsidP="00C274CE">
      <w:r>
        <w:br w:type="page"/>
      </w:r>
    </w:p>
    <w:p w14:paraId="4E4C75C4" w14:textId="77777777" w:rsidR="00C274CE" w:rsidRPr="00E145B0" w:rsidRDefault="00C274CE" w:rsidP="00C274CE">
      <w:pPr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924855" w14:paraId="28D9AE3B" w14:textId="77777777" w:rsidTr="00BC3623">
        <w:tc>
          <w:tcPr>
            <w:tcW w:w="4673" w:type="dxa"/>
          </w:tcPr>
          <w:p w14:paraId="664EB77E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74E24E10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14:paraId="7409CC42" w14:textId="77777777" w:rsidTr="00BC3623">
        <w:tc>
          <w:tcPr>
            <w:tcW w:w="4673" w:type="dxa"/>
          </w:tcPr>
          <w:p w14:paraId="41FDCEFF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btnExit_Click</w:t>
            </w:r>
            <w:proofErr w:type="spellEnd"/>
          </w:p>
        </w:tc>
        <w:tc>
          <w:tcPr>
            <w:tcW w:w="4955" w:type="dxa"/>
          </w:tcPr>
          <w:p w14:paraId="40FAE401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работы приложения</w:t>
            </w:r>
          </w:p>
        </w:tc>
      </w:tr>
      <w:tr w:rsidR="00C274CE" w:rsidRPr="00924855" w14:paraId="60DAB54A" w14:textId="77777777" w:rsidTr="00BC3623">
        <w:tc>
          <w:tcPr>
            <w:tcW w:w="9628" w:type="dxa"/>
            <w:gridSpan w:val="2"/>
          </w:tcPr>
          <w:p w14:paraId="36EDEE46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Registration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C274CE" w:rsidRPr="00924855" w14:paraId="774BE50F" w14:textId="77777777" w:rsidTr="00BC3623">
        <w:tc>
          <w:tcPr>
            <w:tcW w:w="4673" w:type="dxa"/>
          </w:tcPr>
          <w:p w14:paraId="4169CB1F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public Registration()</w:t>
            </w:r>
          </w:p>
        </w:tc>
        <w:tc>
          <w:tcPr>
            <w:tcW w:w="4955" w:type="dxa"/>
          </w:tcPr>
          <w:p w14:paraId="12A24C0A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к странице с регистрацией</w:t>
            </w:r>
          </w:p>
        </w:tc>
      </w:tr>
      <w:tr w:rsidR="00C274CE" w:rsidRPr="00924855" w14:paraId="2EE4D26E" w14:textId="77777777" w:rsidTr="00BC3623">
        <w:tc>
          <w:tcPr>
            <w:tcW w:w="4673" w:type="dxa"/>
          </w:tcPr>
          <w:p w14:paraId="359F70F4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</w:t>
            </w: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btnRegistration_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0BD07E6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  <w:r w:rsidRPr="00D3767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если правильно заполнены поля</w:t>
            </w:r>
          </w:p>
        </w:tc>
      </w:tr>
      <w:tr w:rsidR="00C274CE" w:rsidRPr="00924855" w14:paraId="396DC69B" w14:textId="77777777" w:rsidTr="00BC3623">
        <w:tc>
          <w:tcPr>
            <w:tcW w:w="4673" w:type="dxa"/>
          </w:tcPr>
          <w:p w14:paraId="1B699191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btnBackToAuth_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C0225B8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к странице авторизации</w:t>
            </w:r>
          </w:p>
        </w:tc>
      </w:tr>
      <w:tr w:rsidR="00C274CE" w:rsidRPr="00924855" w14:paraId="2D9B67F4" w14:textId="77777777" w:rsidTr="00BC3623">
        <w:tc>
          <w:tcPr>
            <w:tcW w:w="9628" w:type="dxa"/>
            <w:gridSpan w:val="2"/>
          </w:tcPr>
          <w:p w14:paraId="4368FC14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MatchView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C274CE" w:rsidRPr="00924855" w14:paraId="37C834D5" w14:textId="77777777" w:rsidTr="00BC3623">
        <w:tc>
          <w:tcPr>
            <w:tcW w:w="4673" w:type="dxa"/>
          </w:tcPr>
          <w:p w14:paraId="3DEFC991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</w:rPr>
              <w:t>public MatchView()</w:t>
            </w:r>
          </w:p>
        </w:tc>
        <w:tc>
          <w:tcPr>
            <w:tcW w:w="4955" w:type="dxa"/>
          </w:tcPr>
          <w:p w14:paraId="331495EB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к странице с соревнованиями и загрузка данных в таблицу</w:t>
            </w:r>
          </w:p>
        </w:tc>
      </w:tr>
      <w:tr w:rsidR="004A0850" w:rsidRPr="00924855" w14:paraId="690DF7CC" w14:textId="77777777" w:rsidTr="00BC3623">
        <w:tc>
          <w:tcPr>
            <w:tcW w:w="4673" w:type="dxa"/>
          </w:tcPr>
          <w:p w14:paraId="040EE35B" w14:textId="34EF17ED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searchBox_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A34DCF8" w14:textId="5375BCD5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текста в поле поиска</w:t>
            </w:r>
          </w:p>
        </w:tc>
      </w:tr>
      <w:tr w:rsidR="004A0850" w:rsidRPr="00924855" w14:paraId="50DA0A71" w14:textId="77777777" w:rsidTr="00BC3623">
        <w:tc>
          <w:tcPr>
            <w:tcW w:w="4673" w:type="dxa"/>
          </w:tcPr>
          <w:p w14:paraId="172F8890" w14:textId="66DA1A22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UpdateCompetitionSearch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1596AF91" w14:textId="582973A0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соревнований в таблице и сравнение их названия с названием соревнования</w:t>
            </w:r>
          </w:p>
        </w:tc>
      </w:tr>
      <w:tr w:rsidR="004A0850" w:rsidRPr="00924855" w14:paraId="11121283" w14:textId="77777777" w:rsidTr="00BC3623">
        <w:tc>
          <w:tcPr>
            <w:tcW w:w="4673" w:type="dxa"/>
          </w:tcPr>
          <w:p w14:paraId="1B719282" w14:textId="4945A2D5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6F0E424A" w14:textId="0F8499D4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добавлением соревнований</w:t>
            </w:r>
          </w:p>
        </w:tc>
      </w:tr>
      <w:tr w:rsidR="004A0850" w:rsidRPr="00924855" w14:paraId="6BFE47FC" w14:textId="77777777" w:rsidTr="00BC3623">
        <w:tc>
          <w:tcPr>
            <w:tcW w:w="4673" w:type="dxa"/>
          </w:tcPr>
          <w:p w14:paraId="013988D1" w14:textId="6D0E0253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74277E5" w14:textId="4D7C1FB7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изменением соревнований</w:t>
            </w:r>
          </w:p>
        </w:tc>
      </w:tr>
      <w:tr w:rsidR="004A0850" w:rsidRPr="00924855" w14:paraId="6273185F" w14:textId="77777777" w:rsidTr="00BC3623">
        <w:tc>
          <w:tcPr>
            <w:tcW w:w="4673" w:type="dxa"/>
          </w:tcPr>
          <w:p w14:paraId="1F26A679" w14:textId="2DD9892C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Image_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MouseDown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MouseButtonEventArgs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8CD2E39" w14:textId="0D7020B9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Нажатие на иконку профиля и переход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личный кабинет</w:t>
            </w:r>
          </w:p>
        </w:tc>
      </w:tr>
    </w:tbl>
    <w:p w14:paraId="2448E819" w14:textId="6E159A2B" w:rsidR="004A0850" w:rsidRPr="004A0850" w:rsidRDefault="004A0850" w:rsidP="004A0850">
      <w:pPr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4A0850" w:rsidRPr="00924855" w14:paraId="6CFCC453" w14:textId="77777777" w:rsidTr="00BC3623">
        <w:tc>
          <w:tcPr>
            <w:tcW w:w="4673" w:type="dxa"/>
          </w:tcPr>
          <w:p w14:paraId="40E90A74" w14:textId="21A4147A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btnDeleteCompetition_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742E94B" w14:textId="2EB259CC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соревнования в таблице и удаление этого соревнования</w:t>
            </w:r>
          </w:p>
        </w:tc>
      </w:tr>
      <w:tr w:rsidR="004A0850" w:rsidRPr="00924855" w14:paraId="665AFD14" w14:textId="77777777" w:rsidTr="00BC3623">
        <w:tc>
          <w:tcPr>
            <w:tcW w:w="4673" w:type="dxa"/>
          </w:tcPr>
          <w:p w14:paraId="62FA8E55" w14:textId="2DE876D6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searchBox_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1334140" w14:textId="4A23A876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текста в поле поиска</w:t>
            </w:r>
          </w:p>
        </w:tc>
      </w:tr>
      <w:tr w:rsidR="004A0850" w:rsidRPr="00924855" w14:paraId="35F59089" w14:textId="77777777" w:rsidTr="00BC3623">
        <w:tc>
          <w:tcPr>
            <w:tcW w:w="4673" w:type="dxa"/>
          </w:tcPr>
          <w:p w14:paraId="3D405C06" w14:textId="5502A3F6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UpdateCompetitionSearch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691717B6" w14:textId="61590030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соревнований в таблице и сравнение их названия с названием соревнования</w:t>
            </w:r>
          </w:p>
        </w:tc>
      </w:tr>
      <w:tr w:rsidR="004A0850" w:rsidRPr="00924855" w14:paraId="0884219F" w14:textId="77777777" w:rsidTr="00BC3623">
        <w:tc>
          <w:tcPr>
            <w:tcW w:w="4673" w:type="dxa"/>
          </w:tcPr>
          <w:p w14:paraId="203D7B4D" w14:textId="500A80A4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71B00386" w14:textId="3DF5F00A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добавлением соревнований</w:t>
            </w:r>
          </w:p>
        </w:tc>
      </w:tr>
      <w:tr w:rsidR="004A0850" w:rsidRPr="00924855" w14:paraId="44187ACA" w14:textId="77777777" w:rsidTr="00BC3623">
        <w:tc>
          <w:tcPr>
            <w:tcW w:w="4673" w:type="dxa"/>
          </w:tcPr>
          <w:p w14:paraId="54166DC9" w14:textId="7A2B6D2C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7B7EA1F7" w14:textId="6F08305C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изменением соревнований</w:t>
            </w:r>
          </w:p>
        </w:tc>
      </w:tr>
      <w:tr w:rsidR="004A0850" w:rsidRPr="00924855" w14:paraId="319DEE6B" w14:textId="77777777" w:rsidTr="00BC3623">
        <w:tc>
          <w:tcPr>
            <w:tcW w:w="4673" w:type="dxa"/>
          </w:tcPr>
          <w:p w14:paraId="0E0F1F2E" w14:textId="12D03F8A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Image_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MouseDown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MouseButtonEventArgs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752BEFDD" w14:textId="5A223B3E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Нажатие на иконку профиля и переход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личный кабинет</w:t>
            </w:r>
          </w:p>
        </w:tc>
      </w:tr>
      <w:tr w:rsidR="004A0850" w:rsidRPr="00924855" w14:paraId="5D915E1F" w14:textId="77777777" w:rsidTr="00BC3623">
        <w:tc>
          <w:tcPr>
            <w:tcW w:w="4673" w:type="dxa"/>
          </w:tcPr>
          <w:p w14:paraId="1EC3494E" w14:textId="2CD4A82D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btnDeleteCompetition_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4DFECEF" w14:textId="754482D0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соревнования в таблице и удаление этого соревнования</w:t>
            </w:r>
          </w:p>
        </w:tc>
      </w:tr>
      <w:tr w:rsidR="004A0850" w:rsidRPr="00924855" w14:paraId="0E29AE9A" w14:textId="77777777" w:rsidTr="00BC3623">
        <w:tc>
          <w:tcPr>
            <w:tcW w:w="4673" w:type="dxa"/>
          </w:tcPr>
          <w:p w14:paraId="7864CCCB" w14:textId="701BFEFE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E117105" w14:textId="7D124730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на окно с авторизацией</w:t>
            </w:r>
          </w:p>
        </w:tc>
      </w:tr>
      <w:tr w:rsidR="004A0850" w:rsidRPr="00924855" w14:paraId="3833729C" w14:textId="77777777" w:rsidTr="00BC3623">
        <w:tc>
          <w:tcPr>
            <w:tcW w:w="4673" w:type="dxa"/>
          </w:tcPr>
          <w:p w14:paraId="671F9C61" w14:textId="28C094ED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btnSendRequest_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2BF191E" w14:textId="7F1E2228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отправкой заявки на участие в соревновании</w:t>
            </w:r>
          </w:p>
        </w:tc>
      </w:tr>
      <w:tr w:rsidR="004A0850" w:rsidRPr="00924855" w14:paraId="0ACCB91E" w14:textId="77777777" w:rsidTr="00BC3623">
        <w:tc>
          <w:tcPr>
            <w:tcW w:w="4673" w:type="dxa"/>
          </w:tcPr>
          <w:p w14:paraId="1EFF35C5" w14:textId="6AE67083" w:rsidR="004A0850" w:rsidRPr="00D37677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btnAddTeam_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FBE83A2" w14:textId="25774FC5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команды в базу данных</w:t>
            </w:r>
          </w:p>
        </w:tc>
      </w:tr>
    </w:tbl>
    <w:p w14:paraId="07005173" w14:textId="77777777" w:rsidR="00C274CE" w:rsidRPr="00E145B0" w:rsidRDefault="00C274CE" w:rsidP="004A0850">
      <w:pPr>
        <w:ind w:left="0" w:firstLine="708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924855" w14:paraId="43413EB9" w14:textId="77777777" w:rsidTr="00BC3623">
        <w:tc>
          <w:tcPr>
            <w:tcW w:w="4673" w:type="dxa"/>
          </w:tcPr>
          <w:p w14:paraId="32415DC1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10B678B4" w14:textId="77777777" w:rsidR="00C274CE" w:rsidRPr="00924855" w:rsidRDefault="00C274CE" w:rsidP="00BC3623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74CE" w:rsidRPr="00924855" w14:paraId="40C9534F" w14:textId="77777777" w:rsidTr="00BC3623">
        <w:tc>
          <w:tcPr>
            <w:tcW w:w="4673" w:type="dxa"/>
          </w:tcPr>
          <w:p w14:paraId="391014ED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searchBox_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TextChangedEventArgs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8FF9A25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текста в поле поиска</w:t>
            </w:r>
          </w:p>
        </w:tc>
      </w:tr>
      <w:tr w:rsidR="00C274CE" w:rsidRPr="00924855" w14:paraId="07D79543" w14:textId="77777777" w:rsidTr="00BC3623">
        <w:tc>
          <w:tcPr>
            <w:tcW w:w="4673" w:type="dxa"/>
          </w:tcPr>
          <w:p w14:paraId="068DDDB0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UpdateCompetitionSearch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0B7E5034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соревнований в таблице и сравнение их названия с названием соревнования</w:t>
            </w:r>
          </w:p>
        </w:tc>
      </w:tr>
      <w:tr w:rsidR="00C274CE" w:rsidRPr="00924855" w14:paraId="5383462A" w14:textId="77777777" w:rsidTr="00BC3623">
        <w:tc>
          <w:tcPr>
            <w:tcW w:w="4673" w:type="dxa"/>
          </w:tcPr>
          <w:p w14:paraId="7485F1EB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519EC89E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добавлением соревнований</w:t>
            </w:r>
          </w:p>
        </w:tc>
      </w:tr>
      <w:tr w:rsidR="00C274CE" w:rsidRPr="00924855" w14:paraId="3123ADEA" w14:textId="77777777" w:rsidTr="00BC3623">
        <w:tc>
          <w:tcPr>
            <w:tcW w:w="4673" w:type="dxa"/>
          </w:tcPr>
          <w:p w14:paraId="6E27A141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01623F51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изменением соревнований</w:t>
            </w:r>
          </w:p>
        </w:tc>
      </w:tr>
      <w:tr w:rsidR="00C274CE" w:rsidRPr="00D37677" w14:paraId="348870DB" w14:textId="77777777" w:rsidTr="00BC3623">
        <w:tc>
          <w:tcPr>
            <w:tcW w:w="4673" w:type="dxa"/>
          </w:tcPr>
          <w:p w14:paraId="40D3B949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Image_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MouseDown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MouseButtonEventArgs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577EB3E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иконку профиля и переход в в личный кабинет</w:t>
            </w:r>
          </w:p>
        </w:tc>
      </w:tr>
      <w:tr w:rsidR="00C274CE" w:rsidRPr="00D37677" w14:paraId="767E127B" w14:textId="77777777" w:rsidTr="00BC3623">
        <w:tc>
          <w:tcPr>
            <w:tcW w:w="4673" w:type="dxa"/>
          </w:tcPr>
          <w:p w14:paraId="715E5866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btnDeleteCompetition_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B722EE6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соревнования в таблице и удаление этого соревнования</w:t>
            </w:r>
          </w:p>
        </w:tc>
      </w:tr>
      <w:tr w:rsidR="00C274CE" w:rsidRPr="00D37677" w14:paraId="58CD6653" w14:textId="77777777" w:rsidTr="00BC3623">
        <w:tc>
          <w:tcPr>
            <w:tcW w:w="4673" w:type="dxa"/>
          </w:tcPr>
          <w:p w14:paraId="5D97EC39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Button_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84E242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на окно с авторизацией</w:t>
            </w:r>
          </w:p>
        </w:tc>
      </w:tr>
      <w:tr w:rsidR="00C274CE" w:rsidRPr="00D37677" w14:paraId="2CDD96B5" w14:textId="77777777" w:rsidTr="00BC3623">
        <w:tc>
          <w:tcPr>
            <w:tcW w:w="4673" w:type="dxa"/>
          </w:tcPr>
          <w:p w14:paraId="5ADB518C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btnSendRequest_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AD44812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с отправкой заявки на участие в соревновании</w:t>
            </w:r>
          </w:p>
        </w:tc>
      </w:tr>
      <w:tr w:rsidR="00C274CE" w:rsidRPr="00D37677" w14:paraId="09547934" w14:textId="77777777" w:rsidTr="00BC3623">
        <w:tc>
          <w:tcPr>
            <w:tcW w:w="4673" w:type="dxa"/>
          </w:tcPr>
          <w:p w14:paraId="4BEB721F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btnAddTeam_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285FD5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команды в базу данных</w:t>
            </w:r>
          </w:p>
        </w:tc>
      </w:tr>
      <w:tr w:rsidR="00C274CE" w:rsidRPr="00D37677" w14:paraId="4E54388D" w14:textId="77777777" w:rsidTr="00BC3623">
        <w:tc>
          <w:tcPr>
            <w:tcW w:w="4673" w:type="dxa"/>
          </w:tcPr>
          <w:p w14:paraId="08BA72C5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btnShowTimeTable_</w:t>
            </w:r>
            <w:proofErr w:type="gram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D37677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73D1AFDA" w14:textId="77777777" w:rsidR="00C274CE" w:rsidRPr="00D37677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номера соревнования и отправка на окно с расписанием матчей</w:t>
            </w:r>
          </w:p>
        </w:tc>
      </w:tr>
      <w:tr w:rsidR="00C274CE" w:rsidRPr="00924855" w14:paraId="7AB3755B" w14:textId="77777777" w:rsidTr="00BC3623">
        <w:tc>
          <w:tcPr>
            <w:tcW w:w="9628" w:type="dxa"/>
            <w:gridSpan w:val="2"/>
          </w:tcPr>
          <w:p w14:paraId="100A6AE4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AddCompetition.xaml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.cs</w:t>
            </w:r>
          </w:p>
        </w:tc>
      </w:tr>
      <w:tr w:rsidR="00C274CE" w:rsidRPr="00924855" w14:paraId="05FBF5FA" w14:textId="77777777" w:rsidTr="00BC3623">
        <w:tc>
          <w:tcPr>
            <w:tcW w:w="4673" w:type="dxa"/>
          </w:tcPr>
          <w:p w14:paraId="51AA1DAB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AddCompetition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0640FB79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к окну с добавлением соревнования</w:t>
            </w:r>
          </w:p>
        </w:tc>
      </w:tr>
      <w:tr w:rsidR="00C274CE" w:rsidRPr="00924855" w14:paraId="368492A3" w14:textId="77777777" w:rsidTr="00BC3623">
        <w:tc>
          <w:tcPr>
            <w:tcW w:w="4673" w:type="dxa"/>
          </w:tcPr>
          <w:p w14:paraId="2E1820F5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bool ValidateFields()</w:t>
            </w:r>
          </w:p>
        </w:tc>
        <w:tc>
          <w:tcPr>
            <w:tcW w:w="4955" w:type="dxa"/>
          </w:tcPr>
          <w:p w14:paraId="6EB52620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на правильно заполненные данные в полях при создании соревнования</w:t>
            </w:r>
          </w:p>
        </w:tc>
      </w:tr>
      <w:tr w:rsidR="00C274CE" w:rsidRPr="00924855" w14:paraId="6A56332A" w14:textId="77777777" w:rsidTr="00BC3623">
        <w:tc>
          <w:tcPr>
            <w:tcW w:w="4673" w:type="dxa"/>
          </w:tcPr>
          <w:p w14:paraId="16FA382E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btnAddCompetition_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84A02B2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данных в полях и регистрация нового соревнования</w:t>
            </w:r>
          </w:p>
        </w:tc>
      </w:tr>
      <w:tr w:rsidR="00C274CE" w:rsidRPr="00924855" w14:paraId="37848207" w14:textId="77777777" w:rsidTr="00BC3623">
        <w:tc>
          <w:tcPr>
            <w:tcW w:w="4673" w:type="dxa"/>
          </w:tcPr>
          <w:p w14:paraId="07F5BD8F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tbTitleCompetition_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MouseDoubleClick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MouseButtonEventArgs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7975CE9E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Удаление данных из поля 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Название соревнования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 двойному клику левой кнопки мыши</w:t>
            </w:r>
          </w:p>
        </w:tc>
      </w:tr>
      <w:tr w:rsidR="004A0850" w:rsidRPr="00924855" w14:paraId="14CE514F" w14:textId="77777777" w:rsidTr="00BC3623">
        <w:tc>
          <w:tcPr>
            <w:tcW w:w="4673" w:type="dxa"/>
          </w:tcPr>
          <w:p w14:paraId="2C95CB35" w14:textId="284C6C1C" w:rsidR="004A0850" w:rsidRPr="00932EFB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09A18740" w14:textId="16DC2AA4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Переход на </w:t>
            </w:r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r w:rsidRPr="009248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соревнованиями</w:t>
            </w:r>
          </w:p>
        </w:tc>
      </w:tr>
      <w:tr w:rsidR="004A0850" w:rsidRPr="00924855" w14:paraId="76307EB8" w14:textId="77777777" w:rsidTr="00BA24A0">
        <w:tc>
          <w:tcPr>
            <w:tcW w:w="9628" w:type="dxa"/>
            <w:gridSpan w:val="2"/>
          </w:tcPr>
          <w:p w14:paraId="1E747EC8" w14:textId="40BA38CC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AddTeam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4A0850" w:rsidRPr="00924855" w14:paraId="1AD71F2C" w14:textId="77777777" w:rsidTr="00BC3623">
        <w:tc>
          <w:tcPr>
            <w:tcW w:w="4673" w:type="dxa"/>
          </w:tcPr>
          <w:p w14:paraId="526A6812" w14:textId="13573063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AddTeam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14:paraId="5727543A" w14:textId="12E80788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добавления команды</w:t>
            </w:r>
          </w:p>
        </w:tc>
      </w:tr>
      <w:tr w:rsidR="004A0850" w:rsidRPr="00924855" w14:paraId="4F749569" w14:textId="77777777" w:rsidTr="00BC3623">
        <w:tc>
          <w:tcPr>
            <w:tcW w:w="4673" w:type="dxa"/>
          </w:tcPr>
          <w:p w14:paraId="61C18A26" w14:textId="6A759D68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bool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ValidateFields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14:paraId="58DDC8FE" w14:textId="3D24970B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данных в полях ввода</w:t>
            </w:r>
          </w:p>
        </w:tc>
      </w:tr>
      <w:tr w:rsidR="004A0850" w:rsidRPr="00924855" w14:paraId="25DE05BD" w14:textId="77777777" w:rsidTr="00BC3623">
        <w:tc>
          <w:tcPr>
            <w:tcW w:w="4673" w:type="dxa"/>
          </w:tcPr>
          <w:p w14:paraId="509F8716" w14:textId="3FC348ED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btnAddTeam_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30E479D" w14:textId="41D19453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команды в базу данных</w:t>
            </w:r>
          </w:p>
        </w:tc>
      </w:tr>
      <w:tr w:rsidR="004A0850" w:rsidRPr="00924855" w14:paraId="5332EBDF" w14:textId="77777777" w:rsidTr="00BC3623">
        <w:tc>
          <w:tcPr>
            <w:tcW w:w="4673" w:type="dxa"/>
          </w:tcPr>
          <w:p w14:paraId="40AF9FC4" w14:textId="20340108" w:rsidR="004A0850" w:rsidRPr="004A0850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C9109D5" w14:textId="06185153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Возврат на предыдущ</w:t>
            </w:r>
            <w:r>
              <w:rPr>
                <w:rFonts w:ascii="Times New Roman" w:hAnsi="Times New Roman"/>
                <w:sz w:val="28"/>
                <w:szCs w:val="28"/>
              </w:rPr>
              <w:t>ее окно</w:t>
            </w:r>
          </w:p>
        </w:tc>
      </w:tr>
    </w:tbl>
    <w:p w14:paraId="717D1F7B" w14:textId="77777777" w:rsidR="00C274CE" w:rsidRDefault="00C274CE" w:rsidP="00C274CE">
      <w:pPr>
        <w:ind w:left="0"/>
      </w:pPr>
      <w:r>
        <w:br w:type="page"/>
      </w:r>
    </w:p>
    <w:p w14:paraId="682DA2D3" w14:textId="77777777" w:rsidR="00C274CE" w:rsidRPr="008E436E" w:rsidRDefault="00C274CE" w:rsidP="00C274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141"/>
        <w:gridCol w:w="4814"/>
      </w:tblGrid>
      <w:tr w:rsidR="00C274CE" w:rsidRPr="00924855" w14:paraId="6CCB239C" w14:textId="77777777" w:rsidTr="00BC3623">
        <w:tc>
          <w:tcPr>
            <w:tcW w:w="9628" w:type="dxa"/>
            <w:gridSpan w:val="3"/>
          </w:tcPr>
          <w:p w14:paraId="77BEC652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DeleteCompetition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C274CE" w:rsidRPr="00924855" w14:paraId="3571D62C" w14:textId="77777777" w:rsidTr="00BC3623">
        <w:tc>
          <w:tcPr>
            <w:tcW w:w="4673" w:type="dxa"/>
          </w:tcPr>
          <w:p w14:paraId="48220032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</w:rPr>
              <w:t>public DeleteCompetition(int findId)</w:t>
            </w:r>
          </w:p>
        </w:tc>
        <w:tc>
          <w:tcPr>
            <w:tcW w:w="4955" w:type="dxa"/>
            <w:gridSpan w:val="2"/>
          </w:tcPr>
          <w:p w14:paraId="5B6E66FD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страницы удаления соревнования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принятие номера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соревнования</w:t>
            </w:r>
          </w:p>
        </w:tc>
      </w:tr>
      <w:tr w:rsidR="00C274CE" w:rsidRPr="00924855" w14:paraId="711AD050" w14:textId="77777777" w:rsidTr="00BC3623">
        <w:tc>
          <w:tcPr>
            <w:tcW w:w="4673" w:type="dxa"/>
          </w:tcPr>
          <w:p w14:paraId="6B321CCA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btnYes_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  <w:gridSpan w:val="2"/>
          </w:tcPr>
          <w:p w14:paraId="7C87642B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Нажатие на кнопку 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Да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запускает удаление соревнования</w:t>
            </w:r>
          </w:p>
        </w:tc>
      </w:tr>
      <w:tr w:rsidR="00C274CE" w:rsidRPr="00924855" w14:paraId="232E16DF" w14:textId="77777777" w:rsidTr="00BC3623">
        <w:tc>
          <w:tcPr>
            <w:tcW w:w="4673" w:type="dxa"/>
          </w:tcPr>
          <w:p w14:paraId="2CB66F4C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btnNo_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  <w:gridSpan w:val="2"/>
          </w:tcPr>
          <w:p w14:paraId="6DD86F2E" w14:textId="77777777" w:rsidR="00C274CE" w:rsidRPr="00932EFB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Нажатие на кнопку 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Нет</w:t>
            </w:r>
            <w:r w:rsidRPr="00932EFB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Возвращает пользователя на предыдущее окно</w:t>
            </w:r>
          </w:p>
        </w:tc>
      </w:tr>
      <w:tr w:rsidR="00C274CE" w:rsidRPr="00924855" w14:paraId="66B58B8F" w14:textId="77777777" w:rsidTr="00BC3623">
        <w:tc>
          <w:tcPr>
            <w:tcW w:w="9628" w:type="dxa"/>
            <w:gridSpan w:val="3"/>
          </w:tcPr>
          <w:p w14:paraId="3A3036DD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EditCompetition.xaml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4A0850" w:rsidRPr="00924855" w14:paraId="359E1391" w14:textId="77777777" w:rsidTr="00D113AC">
        <w:tc>
          <w:tcPr>
            <w:tcW w:w="4814" w:type="dxa"/>
            <w:gridSpan w:val="2"/>
          </w:tcPr>
          <w:p w14:paraId="38E60528" w14:textId="030DA682" w:rsidR="004A0850" w:rsidRPr="00932EFB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EditCompetition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findId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14:paraId="3A179439" w14:textId="3DB978BB" w:rsidR="004A0850" w:rsidRPr="00932EFB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Загрузка данных об </w:t>
            </w:r>
            <w:r>
              <w:rPr>
                <w:rFonts w:ascii="Times New Roman" w:hAnsi="Times New Roman"/>
                <w:sz w:val="28"/>
                <w:szCs w:val="28"/>
              </w:rPr>
              <w:t>соревновании</w:t>
            </w:r>
          </w:p>
        </w:tc>
      </w:tr>
      <w:tr w:rsidR="004A0850" w:rsidRPr="00924855" w14:paraId="275EAB99" w14:textId="77777777" w:rsidTr="00D113AC">
        <w:tc>
          <w:tcPr>
            <w:tcW w:w="4814" w:type="dxa"/>
            <w:gridSpan w:val="2"/>
          </w:tcPr>
          <w:p w14:paraId="013B28AC" w14:textId="75E9D329" w:rsidR="004A0850" w:rsidRPr="00932EFB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ValidateFields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14:paraId="5593EFAD" w14:textId="2656D025" w:rsidR="004A0850" w:rsidRPr="00924855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на корректные данные в полях ввода</w:t>
            </w:r>
          </w:p>
        </w:tc>
      </w:tr>
      <w:tr w:rsidR="004A0850" w:rsidRPr="00924855" w14:paraId="77CA3876" w14:textId="77777777" w:rsidTr="00D113AC">
        <w:tc>
          <w:tcPr>
            <w:tcW w:w="4814" w:type="dxa"/>
            <w:gridSpan w:val="2"/>
          </w:tcPr>
          <w:p w14:paraId="6A4D14ED" w14:textId="23E511F0" w:rsidR="004A0850" w:rsidRPr="00932EFB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btnEditCompetition_</w:t>
            </w:r>
            <w:proofErr w:type="gram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32EF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814" w:type="dxa"/>
          </w:tcPr>
          <w:p w14:paraId="2A28BC3D" w14:textId="25EDDC76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соревнования</w:t>
            </w:r>
          </w:p>
        </w:tc>
      </w:tr>
      <w:tr w:rsidR="004A0850" w:rsidRPr="00924855" w14:paraId="7E0A3B03" w14:textId="77777777" w:rsidTr="00D113AC">
        <w:tc>
          <w:tcPr>
            <w:tcW w:w="4814" w:type="dxa"/>
            <w:gridSpan w:val="2"/>
          </w:tcPr>
          <w:p w14:paraId="70814EE5" w14:textId="6986CDAF" w:rsidR="004A0850" w:rsidRPr="00932EFB" w:rsidRDefault="004A0850" w:rsidP="004A0850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814" w:type="dxa"/>
          </w:tcPr>
          <w:p w14:paraId="2BBC9E1B" w14:textId="738DAC7B" w:rsidR="004A0850" w:rsidRDefault="004A0850" w:rsidP="004A0850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на предыдущее окно</w:t>
            </w:r>
          </w:p>
        </w:tc>
      </w:tr>
      <w:tr w:rsidR="0006532F" w:rsidRPr="00924855" w14:paraId="547A7F78" w14:textId="77777777" w:rsidTr="008730BF">
        <w:tc>
          <w:tcPr>
            <w:tcW w:w="9628" w:type="dxa"/>
            <w:gridSpan w:val="3"/>
          </w:tcPr>
          <w:p w14:paraId="72B2E7FB" w14:textId="77777777" w:rsidR="0006532F" w:rsidRPr="00924855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Profile</w:t>
            </w: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.xaml.cs</w:t>
            </w:r>
            <w:proofErr w:type="spellEnd"/>
          </w:p>
        </w:tc>
      </w:tr>
      <w:tr w:rsidR="0006532F" w:rsidRPr="00924855" w14:paraId="3C3EF58E" w14:textId="77777777" w:rsidTr="008730BF">
        <w:tc>
          <w:tcPr>
            <w:tcW w:w="4673" w:type="dxa"/>
          </w:tcPr>
          <w:p w14:paraId="7A78FF06" w14:textId="77777777" w:rsidR="0006532F" w:rsidRPr="00924855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Profile(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  <w:gridSpan w:val="2"/>
          </w:tcPr>
          <w:p w14:paraId="0EDC809E" w14:textId="77777777" w:rsidR="0006532F" w:rsidRPr="00924855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Загрузка данных </w:t>
            </w:r>
            <w:r>
              <w:rPr>
                <w:rFonts w:ascii="Times New Roman" w:hAnsi="Times New Roman"/>
                <w:sz w:val="28"/>
                <w:szCs w:val="28"/>
              </w:rPr>
              <w:t>о пользователе</w:t>
            </w:r>
          </w:p>
        </w:tc>
      </w:tr>
      <w:tr w:rsidR="0006532F" w:rsidRPr="006968EF" w14:paraId="09FD17F1" w14:textId="77777777" w:rsidTr="008730BF">
        <w:tc>
          <w:tcPr>
            <w:tcW w:w="4673" w:type="dxa"/>
          </w:tcPr>
          <w:p w14:paraId="565F1F5A" w14:textId="77777777" w:rsidR="0006532F" w:rsidRPr="006968EF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  <w:gridSpan w:val="2"/>
          </w:tcPr>
          <w:p w14:paraId="1A42A693" w14:textId="77777777" w:rsidR="0006532F" w:rsidRPr="006968EF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с изменением профиля</w:t>
            </w:r>
          </w:p>
        </w:tc>
      </w:tr>
      <w:tr w:rsidR="0006532F" w:rsidRPr="006968EF" w14:paraId="2B6C28C1" w14:textId="77777777" w:rsidTr="008730BF">
        <w:tc>
          <w:tcPr>
            <w:tcW w:w="4673" w:type="dxa"/>
          </w:tcPr>
          <w:p w14:paraId="4D8C376A" w14:textId="77777777" w:rsidR="0006532F" w:rsidRPr="006968EF" w:rsidRDefault="0006532F" w:rsidP="008730BF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  <w:gridSpan w:val="2"/>
          </w:tcPr>
          <w:p w14:paraId="1736C68F" w14:textId="77777777" w:rsidR="0006532F" w:rsidRPr="006968EF" w:rsidRDefault="0006532F" w:rsidP="008730BF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на предыдущее окно</w:t>
            </w:r>
          </w:p>
        </w:tc>
      </w:tr>
    </w:tbl>
    <w:p w14:paraId="5DB7CD88" w14:textId="77777777" w:rsidR="00C274CE" w:rsidRDefault="00C274CE" w:rsidP="00C274CE">
      <w:r>
        <w:br w:type="page"/>
      </w: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C274CE" w:rsidRPr="006968EF" w14:paraId="5A5DF855" w14:textId="77777777" w:rsidTr="00BC3623">
        <w:tc>
          <w:tcPr>
            <w:tcW w:w="4673" w:type="dxa"/>
          </w:tcPr>
          <w:p w14:paraId="269DD29C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btnMyRequest_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0FA57AA0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с просмотром заявок</w:t>
            </w:r>
          </w:p>
        </w:tc>
      </w:tr>
      <w:tr w:rsidR="00C274CE" w:rsidRPr="00924855" w14:paraId="1C8ECF65" w14:textId="77777777" w:rsidTr="00BC3623">
        <w:tc>
          <w:tcPr>
            <w:tcW w:w="9628" w:type="dxa"/>
            <w:gridSpan w:val="2"/>
          </w:tcPr>
          <w:p w14:paraId="620CB529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Edit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Profile</w:t>
            </w:r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.xaml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.cs</w:t>
            </w:r>
          </w:p>
        </w:tc>
      </w:tr>
      <w:tr w:rsidR="00C274CE" w:rsidRPr="00924855" w14:paraId="740354A6" w14:textId="77777777" w:rsidTr="00BC3623">
        <w:tc>
          <w:tcPr>
            <w:tcW w:w="4673" w:type="dxa"/>
          </w:tcPr>
          <w:p w14:paraId="2DB725F1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public EditProfile()</w:t>
            </w:r>
          </w:p>
        </w:tc>
        <w:tc>
          <w:tcPr>
            <w:tcW w:w="4955" w:type="dxa"/>
          </w:tcPr>
          <w:p w14:paraId="663756A1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окна с изменением профиля</w:t>
            </w:r>
          </w:p>
        </w:tc>
      </w:tr>
      <w:tr w:rsidR="00C274CE" w:rsidRPr="00924855" w14:paraId="5A2961E3" w14:textId="77777777" w:rsidTr="00BC3623">
        <w:tc>
          <w:tcPr>
            <w:tcW w:w="4673" w:type="dxa"/>
          </w:tcPr>
          <w:p w14:paraId="3ED34F4D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</w:rPr>
              <w:t>private bool ValidateFields()</w:t>
            </w:r>
          </w:p>
        </w:tc>
        <w:tc>
          <w:tcPr>
            <w:tcW w:w="4955" w:type="dxa"/>
          </w:tcPr>
          <w:p w14:paraId="4B96257F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данных в полях ввода</w:t>
            </w:r>
          </w:p>
        </w:tc>
      </w:tr>
      <w:tr w:rsidR="00C274CE" w:rsidRPr="006968EF" w14:paraId="0E2F82D7" w14:textId="77777777" w:rsidTr="00BC3623">
        <w:tc>
          <w:tcPr>
            <w:tcW w:w="4673" w:type="dxa"/>
          </w:tcPr>
          <w:p w14:paraId="009D18C3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25CB9568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профиля на значения из полей ввода и перенаправление на предыдущее окно</w:t>
            </w:r>
          </w:p>
        </w:tc>
      </w:tr>
      <w:tr w:rsidR="00C274CE" w:rsidRPr="006968EF" w14:paraId="2D831FA7" w14:textId="77777777" w:rsidTr="00BC3623">
        <w:tc>
          <w:tcPr>
            <w:tcW w:w="4673" w:type="dxa"/>
          </w:tcPr>
          <w:p w14:paraId="4FBB18BB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btnBackToProfile_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57B09CFB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предыдущее окно</w:t>
            </w:r>
          </w:p>
        </w:tc>
      </w:tr>
      <w:tr w:rsidR="00C274CE" w:rsidRPr="00924855" w14:paraId="3FBFDD81" w14:textId="77777777" w:rsidTr="00BC3623">
        <w:tc>
          <w:tcPr>
            <w:tcW w:w="9628" w:type="dxa"/>
            <w:gridSpan w:val="2"/>
          </w:tcPr>
          <w:p w14:paraId="1A6214AC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968EF">
              <w:rPr>
                <w:rFonts w:ascii="Times New Roman" w:hAnsi="Times New Roman"/>
                <w:sz w:val="28"/>
                <w:szCs w:val="28"/>
                <w:lang w:val="en-US"/>
              </w:rPr>
              <w:t>Requests.xaml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C274CE" w:rsidRPr="006968EF" w14:paraId="679606C4" w14:textId="77777777" w:rsidTr="00BC3623">
        <w:tc>
          <w:tcPr>
            <w:tcW w:w="4673" w:type="dxa"/>
          </w:tcPr>
          <w:p w14:paraId="3EA18198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Requests(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54F574FE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окна с заявками</w:t>
            </w:r>
          </w:p>
        </w:tc>
      </w:tr>
      <w:tr w:rsidR="00C274CE" w:rsidRPr="006968EF" w14:paraId="51D2764C" w14:textId="77777777" w:rsidTr="00BC3623">
        <w:tc>
          <w:tcPr>
            <w:tcW w:w="4673" w:type="dxa"/>
          </w:tcPr>
          <w:p w14:paraId="018E8CE3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54BF815C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в предыдущее окно</w:t>
            </w:r>
          </w:p>
        </w:tc>
      </w:tr>
      <w:tr w:rsidR="00C274CE" w:rsidRPr="006968EF" w14:paraId="7026B336" w14:textId="77777777" w:rsidTr="00BC3623">
        <w:tc>
          <w:tcPr>
            <w:tcW w:w="4673" w:type="dxa"/>
          </w:tcPr>
          <w:p w14:paraId="121118AE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btnDeleteRequest_</w:t>
            </w:r>
            <w:proofErr w:type="gram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6968EF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4EC813C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с подтверждением удаления заявки</w:t>
            </w:r>
          </w:p>
        </w:tc>
      </w:tr>
      <w:tr w:rsidR="00C274CE" w:rsidRPr="00AD288A" w14:paraId="0BC006CE" w14:textId="77777777" w:rsidTr="00BC3623">
        <w:tc>
          <w:tcPr>
            <w:tcW w:w="4673" w:type="dxa"/>
          </w:tcPr>
          <w:p w14:paraId="17B60559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btnEditRequest_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3CF7DC02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окно с изменением заявки</w:t>
            </w:r>
          </w:p>
        </w:tc>
      </w:tr>
      <w:tr w:rsidR="00C274CE" w:rsidRPr="00924855" w14:paraId="6B583CE3" w14:textId="77777777" w:rsidTr="00BC3623">
        <w:tc>
          <w:tcPr>
            <w:tcW w:w="9628" w:type="dxa"/>
            <w:gridSpan w:val="2"/>
          </w:tcPr>
          <w:p w14:paraId="60D1CAA6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Send</w:t>
            </w:r>
            <w:r w:rsidRPr="006968EF">
              <w:rPr>
                <w:rFonts w:ascii="Times New Roman" w:hAnsi="Times New Roman"/>
                <w:sz w:val="28"/>
                <w:szCs w:val="28"/>
                <w:lang w:val="en-US"/>
              </w:rPr>
              <w:t>Requests.xaml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C274CE" w:rsidRPr="00AD288A" w14:paraId="54A978CD" w14:textId="77777777" w:rsidTr="00BC3623">
        <w:tc>
          <w:tcPr>
            <w:tcW w:w="4673" w:type="dxa"/>
          </w:tcPr>
          <w:p w14:paraId="3324B099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SendRequest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findId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2197B939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окна с формой отправления заявки и принятие айди соревнования</w:t>
            </w:r>
          </w:p>
        </w:tc>
      </w:tr>
      <w:tr w:rsidR="00C274CE" w:rsidRPr="006968EF" w14:paraId="7A91B2B9" w14:textId="77777777" w:rsidTr="00BC3623">
        <w:tc>
          <w:tcPr>
            <w:tcW w:w="4673" w:type="dxa"/>
          </w:tcPr>
          <w:p w14:paraId="048C3A0D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btnBackToView_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29BB594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в предыдущее окно</w:t>
            </w:r>
          </w:p>
        </w:tc>
      </w:tr>
      <w:tr w:rsidR="00C274CE" w:rsidRPr="00AD288A" w14:paraId="787A8328" w14:textId="77777777" w:rsidTr="00BC3623">
        <w:tc>
          <w:tcPr>
            <w:tcW w:w="4673" w:type="dxa"/>
          </w:tcPr>
          <w:p w14:paraId="428259BE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btnSendRequest_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DB9B5A7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Отправка измененной заявки в базу данных</w:t>
            </w:r>
          </w:p>
        </w:tc>
      </w:tr>
      <w:tr w:rsidR="00C274CE" w:rsidRPr="00924855" w14:paraId="0BF2D04E" w14:textId="77777777" w:rsidTr="00BC3623">
        <w:tc>
          <w:tcPr>
            <w:tcW w:w="9628" w:type="dxa"/>
            <w:gridSpan w:val="2"/>
          </w:tcPr>
          <w:p w14:paraId="0F069E47" w14:textId="77777777" w:rsidR="00C274CE" w:rsidRPr="00924855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288A">
              <w:rPr>
                <w:rFonts w:ascii="Times New Roman" w:hAnsi="Times New Roman"/>
                <w:sz w:val="28"/>
                <w:szCs w:val="28"/>
                <w:lang w:val="en-US"/>
              </w:rPr>
              <w:t>DeleteRequest.xaml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C274CE" w:rsidRPr="00AD288A" w14:paraId="375F6987" w14:textId="77777777" w:rsidTr="00BC3623">
        <w:tc>
          <w:tcPr>
            <w:tcW w:w="4673" w:type="dxa"/>
          </w:tcPr>
          <w:p w14:paraId="7D2DF0E3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DeleteRequest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findId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667F2947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окна с удалением заявки</w:t>
            </w:r>
          </w:p>
        </w:tc>
      </w:tr>
      <w:tr w:rsidR="00C274CE" w:rsidRPr="00AD288A" w14:paraId="030B8B6C" w14:textId="77777777" w:rsidTr="00BC3623">
        <w:tc>
          <w:tcPr>
            <w:tcW w:w="4673" w:type="dxa"/>
          </w:tcPr>
          <w:p w14:paraId="626026A0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btnYes_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1DB6A603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нажатии кнопки </w:t>
            </w:r>
            <w:r w:rsidRPr="00AD288A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Да</w:t>
            </w:r>
            <w:r w:rsidRPr="00AD288A">
              <w:rPr>
                <w:rFonts w:ascii="Times New Roman" w:hAnsi="Times New Roman"/>
                <w:sz w:val="28"/>
                <w:szCs w:val="28"/>
              </w:rPr>
              <w:t xml:space="preserve">”, </w:t>
            </w:r>
            <w:r>
              <w:rPr>
                <w:rFonts w:ascii="Times New Roman" w:hAnsi="Times New Roman"/>
                <w:sz w:val="28"/>
                <w:szCs w:val="28"/>
              </w:rPr>
              <w:t>заявка будет удалена и будет осуществлен переход на предыдущее окно</w:t>
            </w:r>
          </w:p>
        </w:tc>
      </w:tr>
      <w:tr w:rsidR="00C274CE" w:rsidRPr="006968EF" w14:paraId="25E66F5B" w14:textId="77777777" w:rsidTr="00BC3623">
        <w:tc>
          <w:tcPr>
            <w:tcW w:w="4673" w:type="dxa"/>
          </w:tcPr>
          <w:p w14:paraId="6CF068E7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btnNo_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5DF54860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в предыдущее окно</w:t>
            </w:r>
          </w:p>
        </w:tc>
      </w:tr>
      <w:tr w:rsidR="00C274CE" w:rsidRPr="00924855" w14:paraId="12AC7809" w14:textId="77777777" w:rsidTr="00BC3623">
        <w:tc>
          <w:tcPr>
            <w:tcW w:w="9628" w:type="dxa"/>
            <w:gridSpan w:val="2"/>
          </w:tcPr>
          <w:p w14:paraId="144ABFCB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288A">
              <w:rPr>
                <w:rFonts w:ascii="Times New Roman" w:hAnsi="Times New Roman"/>
                <w:sz w:val="28"/>
                <w:szCs w:val="28"/>
                <w:lang w:val="en-US"/>
              </w:rPr>
              <w:t>TImeTable.xaml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C274CE" w:rsidRPr="00AD288A" w14:paraId="39B8B336" w14:textId="77777777" w:rsidTr="00BC3623">
        <w:tc>
          <w:tcPr>
            <w:tcW w:w="4673" w:type="dxa"/>
          </w:tcPr>
          <w:p w14:paraId="7D85A7F7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TImeTable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findId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0B899F80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окна с расписанием матчей</w:t>
            </w:r>
          </w:p>
        </w:tc>
      </w:tr>
      <w:tr w:rsidR="00C274CE" w:rsidRPr="00AD288A" w14:paraId="5C5D4B15" w14:textId="77777777" w:rsidTr="00BC3623">
        <w:tc>
          <w:tcPr>
            <w:tcW w:w="4673" w:type="dxa"/>
          </w:tcPr>
          <w:p w14:paraId="7DC003EB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btnBack_</w:t>
            </w:r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14:paraId="4A633E63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Возвращение в предыдущее окно</w:t>
            </w:r>
          </w:p>
        </w:tc>
      </w:tr>
      <w:tr w:rsidR="00C274CE" w:rsidRPr="00924855" w14:paraId="2C8C5A91" w14:textId="77777777" w:rsidTr="00BC3623">
        <w:tc>
          <w:tcPr>
            <w:tcW w:w="9628" w:type="dxa"/>
            <w:gridSpan w:val="2"/>
          </w:tcPr>
          <w:p w14:paraId="02164CC9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Services.cs</w:t>
            </w:r>
            <w:proofErr w:type="spellEnd"/>
          </w:p>
        </w:tc>
      </w:tr>
      <w:tr w:rsidR="00C274CE" w:rsidRPr="00AD288A" w14:paraId="0812BE72" w14:textId="77777777" w:rsidTr="00BC3623">
        <w:tc>
          <w:tcPr>
            <w:tcW w:w="4673" w:type="dxa"/>
          </w:tcPr>
          <w:p w14:paraId="1F7B3237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User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GetCurrentUser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544221AD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текущем пользователе</w:t>
            </w:r>
          </w:p>
        </w:tc>
      </w:tr>
      <w:tr w:rsidR="00C274CE" w:rsidRPr="00AD288A" w14:paraId="4A9E9FD8" w14:textId="77777777" w:rsidTr="00BC3623">
        <w:tc>
          <w:tcPr>
            <w:tcW w:w="4673" w:type="dxa"/>
          </w:tcPr>
          <w:p w14:paraId="5220D1A9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Team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GetCurrentTeams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50182DB7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текущей команде</w:t>
            </w:r>
          </w:p>
        </w:tc>
      </w:tr>
      <w:tr w:rsidR="00C274CE" w:rsidRPr="00AD288A" w14:paraId="776A999E" w14:textId="77777777" w:rsidTr="00BC3623">
        <w:tc>
          <w:tcPr>
            <w:tcW w:w="4673" w:type="dxa"/>
          </w:tcPr>
          <w:p w14:paraId="4266FD8E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List&lt;Team&gt;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GetTeams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041A137F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командах</w:t>
            </w:r>
          </w:p>
        </w:tc>
      </w:tr>
      <w:tr w:rsidR="00C274CE" w:rsidRPr="00AD288A" w14:paraId="51F43813" w14:textId="77777777" w:rsidTr="00BC3623">
        <w:tc>
          <w:tcPr>
            <w:tcW w:w="4673" w:type="dxa"/>
          </w:tcPr>
          <w:p w14:paraId="4F94423A" w14:textId="77777777" w:rsidR="00C274CE" w:rsidRPr="006968EF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List&lt;User&gt;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GetUsers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05BD806B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пользователях</w:t>
            </w:r>
          </w:p>
        </w:tc>
      </w:tr>
      <w:tr w:rsidR="00C274CE" w:rsidRPr="00AD288A" w14:paraId="6C7515C7" w14:textId="77777777" w:rsidTr="00BC3623">
        <w:tc>
          <w:tcPr>
            <w:tcW w:w="4673" w:type="dxa"/>
          </w:tcPr>
          <w:p w14:paraId="21181B61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List&lt;Competition&gt;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lastRenderedPageBreak/>
              <w:t>GetCompetitions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34DF0FFC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Получение данных о соревнованиях</w:t>
            </w:r>
          </w:p>
        </w:tc>
      </w:tr>
      <w:tr w:rsidR="00C274CE" w:rsidRPr="00AD288A" w14:paraId="7C5933DF" w14:textId="77777777" w:rsidTr="00BC3623">
        <w:tc>
          <w:tcPr>
            <w:tcW w:w="4673" w:type="dxa"/>
          </w:tcPr>
          <w:p w14:paraId="62D16E53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List&lt;Request&gt;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GetRequest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178249E2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данных о заявке</w:t>
            </w:r>
          </w:p>
        </w:tc>
      </w:tr>
      <w:tr w:rsidR="00C274CE" w:rsidRPr="00AD288A" w14:paraId="731BABA4" w14:textId="77777777" w:rsidTr="00BC3623">
        <w:tc>
          <w:tcPr>
            <w:tcW w:w="4673" w:type="dxa"/>
          </w:tcPr>
          <w:p w14:paraId="0527EAE0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AddUsers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, string Login, string Password, string Role)</w:t>
            </w:r>
          </w:p>
        </w:tc>
        <w:tc>
          <w:tcPr>
            <w:tcW w:w="4955" w:type="dxa"/>
          </w:tcPr>
          <w:p w14:paraId="676A4666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пользователя в базу данных</w:t>
            </w:r>
          </w:p>
        </w:tc>
      </w:tr>
      <w:tr w:rsidR="00C274CE" w:rsidRPr="00AD288A" w14:paraId="6117B054" w14:textId="77777777" w:rsidTr="00BC3623">
        <w:tc>
          <w:tcPr>
            <w:tcW w:w="4673" w:type="dxa"/>
          </w:tcPr>
          <w:p w14:paraId="0794A4B3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AddTeam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TitleTeam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TeamCoachFullname</w:t>
            </w:r>
            <w:proofErr w:type="spellEnd"/>
            <w:r w:rsidRPr="00AD288A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6C7F0CB7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Добавление новой команды </w:t>
            </w:r>
          </w:p>
        </w:tc>
      </w:tr>
      <w:tr w:rsidR="00C274CE" w:rsidRPr="00AD288A" w14:paraId="1954E0E7" w14:textId="77777777" w:rsidTr="00BC3623">
        <w:tc>
          <w:tcPr>
            <w:tcW w:w="4673" w:type="dxa"/>
          </w:tcPr>
          <w:p w14:paraId="64D47D6D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SendRequest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RequestId,int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numberCompetition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numberTeam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, string Status)</w:t>
            </w:r>
          </w:p>
        </w:tc>
        <w:tc>
          <w:tcPr>
            <w:tcW w:w="4955" w:type="dxa"/>
          </w:tcPr>
          <w:p w14:paraId="46DCA28D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новой заявки в базу данных</w:t>
            </w:r>
          </w:p>
        </w:tc>
      </w:tr>
      <w:tr w:rsidR="00C274CE" w:rsidRPr="00AD288A" w14:paraId="009364F4" w14:textId="77777777" w:rsidTr="00BC3623">
        <w:tc>
          <w:tcPr>
            <w:tcW w:w="4673" w:type="dxa"/>
          </w:tcPr>
          <w:p w14:paraId="6844C40C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AddCompetition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TitleCompetition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DateStarted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DateEnded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, string Location, string Description)</w:t>
            </w:r>
          </w:p>
        </w:tc>
        <w:tc>
          <w:tcPr>
            <w:tcW w:w="4955" w:type="dxa"/>
          </w:tcPr>
          <w:p w14:paraId="3122012A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соревнования в базу данных</w:t>
            </w:r>
          </w:p>
        </w:tc>
      </w:tr>
      <w:tr w:rsidR="00C274CE" w:rsidRPr="00AD288A" w14:paraId="7A577AB6" w14:textId="77777777" w:rsidTr="00BC3623">
        <w:tc>
          <w:tcPr>
            <w:tcW w:w="4673" w:type="dxa"/>
          </w:tcPr>
          <w:p w14:paraId="31949D10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UpdateCompetition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CompetitionId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newTitleCompetition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newDateStarted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newDateEnded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newLocation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newDescription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2D5A400A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заявки в базе данных</w:t>
            </w:r>
          </w:p>
        </w:tc>
      </w:tr>
      <w:tr w:rsidR="00C274CE" w:rsidRPr="00AD288A" w14:paraId="4AA797AA" w14:textId="77777777" w:rsidTr="00BC3623">
        <w:tc>
          <w:tcPr>
            <w:tcW w:w="4673" w:type="dxa"/>
          </w:tcPr>
          <w:p w14:paraId="090B8DB9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EditProfile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newFullName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newLogin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lastRenderedPageBreak/>
              <w:t>newPassword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1B4895CD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Изменение профиля в базе данных</w:t>
            </w:r>
          </w:p>
        </w:tc>
      </w:tr>
      <w:tr w:rsidR="00C274CE" w:rsidRPr="00AD288A" w14:paraId="197AA158" w14:textId="77777777" w:rsidTr="00BC3623">
        <w:tc>
          <w:tcPr>
            <w:tcW w:w="4673" w:type="dxa"/>
          </w:tcPr>
          <w:p w14:paraId="1A722575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EditRequest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RequestId,int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newCompetitionId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newTeamId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newStatus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2813C509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Измение заявки в базе данных</w:t>
            </w:r>
          </w:p>
        </w:tc>
      </w:tr>
      <w:tr w:rsidR="00C274CE" w:rsidRPr="00AD288A" w14:paraId="378B9210" w14:textId="77777777" w:rsidTr="00BC3623">
        <w:tc>
          <w:tcPr>
            <w:tcW w:w="4673" w:type="dxa"/>
          </w:tcPr>
          <w:p w14:paraId="108C73DB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DeleteCompetition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CompetitionId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77454596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соревнования из базы данных</w:t>
            </w:r>
          </w:p>
        </w:tc>
      </w:tr>
      <w:tr w:rsidR="00C274CE" w:rsidRPr="00AD288A" w14:paraId="0516A751" w14:textId="77777777" w:rsidTr="00BC3623">
        <w:tc>
          <w:tcPr>
            <w:tcW w:w="4673" w:type="dxa"/>
          </w:tcPr>
          <w:p w14:paraId="006F5259" w14:textId="77777777" w:rsidR="00C274CE" w:rsidRPr="00C45F4D" w:rsidRDefault="00C274CE" w:rsidP="00BC3623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proofErr w:type="gram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DeleteRequest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RequestId</w:t>
            </w:r>
            <w:proofErr w:type="spellEnd"/>
            <w:r w:rsidRPr="00C45F4D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55" w:type="dxa"/>
          </w:tcPr>
          <w:p w14:paraId="49B6CE56" w14:textId="77777777" w:rsidR="00C274CE" w:rsidRPr="00AD288A" w:rsidRDefault="00C274CE" w:rsidP="00BC3623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заявки из базы данных</w:t>
            </w:r>
          </w:p>
        </w:tc>
      </w:tr>
    </w:tbl>
    <w:p w14:paraId="511D86D9" w14:textId="77777777" w:rsidR="00C274CE" w:rsidRPr="00924855" w:rsidRDefault="00C274CE" w:rsidP="00C274CE">
      <w:pPr>
        <w:rPr>
          <w:rFonts w:ascii="Times New Roman" w:hAnsi="Times New Roman"/>
          <w:sz w:val="28"/>
          <w:szCs w:val="28"/>
        </w:rPr>
      </w:pPr>
      <w:r>
        <w:br w:type="page"/>
      </w:r>
      <w:r w:rsidRPr="00924855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74CB040D" w14:textId="77777777" w:rsidR="00C274CE" w:rsidRDefault="00C274CE" w:rsidP="00C274CE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2.2 Протокол тестирования программного продукта </w:t>
      </w:r>
    </w:p>
    <w:p w14:paraId="4839FF33" w14:textId="77777777" w:rsidR="00210D6C" w:rsidRPr="00210D6C" w:rsidRDefault="00210D6C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В ходе тестирования программного продукта на корректных и</w:t>
      </w:r>
    </w:p>
    <w:p w14:paraId="740016E0" w14:textId="77777777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некорректных данных не было обнаружено ошибок, которые влияли бы на</w:t>
      </w:r>
    </w:p>
    <w:p w14:paraId="6F313D22" w14:textId="2A9293E5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работу самого программного продукта и всей системы.</w:t>
      </w:r>
    </w:p>
    <w:p w14:paraId="4F0335CA" w14:textId="77777777" w:rsidR="00210D6C" w:rsidRPr="00210D6C" w:rsidRDefault="00210D6C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Данный программный продукт удовлетворяет всем предъявленным</w:t>
      </w:r>
    </w:p>
    <w:p w14:paraId="49336AB6" w14:textId="77777777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требованиям, имеет комфортный интерфейс и интуитивно понятный</w:t>
      </w:r>
    </w:p>
    <w:p w14:paraId="733E1751" w14:textId="54407CAD" w:rsidR="00210D6C" w:rsidRPr="00210D6C" w:rsidRDefault="00210D6C" w:rsidP="00210D6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>функционал, исключает появления системных ошибок.</w:t>
      </w:r>
    </w:p>
    <w:p w14:paraId="656CD0E2" w14:textId="5C71EEEC" w:rsidR="00210D6C" w:rsidRDefault="00210D6C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210D6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рисунках</w:t>
      </w:r>
      <w:r w:rsidRPr="00210D6C">
        <w:rPr>
          <w:rFonts w:ascii="Times New Roman" w:hAnsi="Times New Roman"/>
          <w:sz w:val="28"/>
          <w:szCs w:val="28"/>
        </w:rPr>
        <w:t xml:space="preserve"> 2.2.1 - 2.2.11 представлены протоколы тестирования.</w:t>
      </w:r>
    </w:p>
    <w:p w14:paraId="2B676308" w14:textId="5BEE70DE" w:rsidR="00C274CE" w:rsidRPr="00924855" w:rsidRDefault="00C274CE" w:rsidP="00210D6C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В протоколе тестирования отражаются: </w:t>
      </w:r>
    </w:p>
    <w:p w14:paraId="384EEA92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− тестирование на корректных данных; </w:t>
      </w:r>
    </w:p>
    <w:p w14:paraId="4689B383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− тестирование на некорректных данных; </w:t>
      </w:r>
    </w:p>
    <w:p w14:paraId="2BB88594" w14:textId="77777777" w:rsidR="00C274CE" w:rsidRPr="00924855" w:rsidRDefault="00C274CE" w:rsidP="00C274CE">
      <w:pPr>
        <w:tabs>
          <w:tab w:val="left" w:pos="8363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− тестировании продукта на данных контрольного примера. </w:t>
      </w:r>
    </w:p>
    <w:p w14:paraId="60E94233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на </w:t>
      </w:r>
      <w:r>
        <w:rPr>
          <w:rFonts w:ascii="Times New Roman" w:hAnsi="Times New Roman"/>
          <w:sz w:val="28"/>
          <w:szCs w:val="28"/>
        </w:rPr>
        <w:t>регистрацию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924855">
        <w:rPr>
          <w:rFonts w:ascii="Times New Roman" w:hAnsi="Times New Roman"/>
          <w:sz w:val="28"/>
          <w:szCs w:val="28"/>
        </w:rPr>
        <w:t xml:space="preserve"> при корректных данных, ожидаемое сообщение «</w:t>
      </w:r>
      <w:r w:rsidRPr="00C45F4D">
        <w:rPr>
          <w:rFonts w:ascii="Times New Roman" w:hAnsi="Times New Roman"/>
          <w:sz w:val="28"/>
          <w:szCs w:val="28"/>
        </w:rPr>
        <w:t>Вы успешно зарегестрировались.</w:t>
      </w:r>
      <w:r w:rsidRPr="00924855">
        <w:rPr>
          <w:rFonts w:ascii="Times New Roman" w:hAnsi="Times New Roman"/>
          <w:sz w:val="28"/>
          <w:szCs w:val="28"/>
        </w:rPr>
        <w:t>» (рисунок 2.2.1</w:t>
      </w:r>
      <w:r>
        <w:rPr>
          <w:rFonts w:ascii="Times New Roman" w:hAnsi="Times New Roman"/>
          <w:sz w:val="28"/>
          <w:szCs w:val="28"/>
          <w:lang w:val="en-US"/>
        </w:rPr>
        <w:t>.2</w:t>
      </w:r>
      <w:r w:rsidRPr="00924855">
        <w:rPr>
          <w:rFonts w:ascii="Times New Roman" w:hAnsi="Times New Roman"/>
          <w:sz w:val="28"/>
          <w:szCs w:val="28"/>
        </w:rPr>
        <w:t>).</w:t>
      </w:r>
    </w:p>
    <w:p w14:paraId="6F9D8AA5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6652E0F" wp14:editId="07548971">
            <wp:extent cx="4582164" cy="5649113"/>
            <wp:effectExtent l="19050" t="19050" r="27940" b="27940"/>
            <wp:docPr id="2332" name="Picture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49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CE045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2.2.1 – </w:t>
      </w:r>
      <w:r>
        <w:rPr>
          <w:rFonts w:ascii="Times New Roman" w:hAnsi="Times New Roman"/>
          <w:sz w:val="28"/>
          <w:szCs w:val="28"/>
        </w:rPr>
        <w:t>Регистрация нового администратора</w:t>
      </w:r>
    </w:p>
    <w:p w14:paraId="7994622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C9769A" wp14:editId="5DAAD131">
            <wp:extent cx="4620270" cy="5649113"/>
            <wp:effectExtent l="19050" t="19050" r="279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49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636A7" w14:textId="23D30BF0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1</w:t>
      </w:r>
      <w:r w:rsidR="0001388B" w:rsidRPr="0001388B">
        <w:rPr>
          <w:rFonts w:ascii="Times New Roman" w:hAnsi="Times New Roman"/>
          <w:sz w:val="28"/>
          <w:szCs w:val="28"/>
        </w:rPr>
        <w:t>.1</w:t>
      </w:r>
      <w:r w:rsidRPr="00924855">
        <w:rPr>
          <w:rFonts w:ascii="Times New Roman" w:hAnsi="Times New Roman"/>
          <w:sz w:val="28"/>
          <w:szCs w:val="28"/>
        </w:rPr>
        <w:t xml:space="preserve"> – Сообщение об успешно</w:t>
      </w:r>
      <w:r>
        <w:rPr>
          <w:rFonts w:ascii="Times New Roman" w:hAnsi="Times New Roman"/>
          <w:sz w:val="28"/>
          <w:szCs w:val="28"/>
        </w:rPr>
        <w:t>й регистрации пользователя</w:t>
      </w:r>
    </w:p>
    <w:p w14:paraId="53EB7F68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авторизации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C45F4D">
        <w:rPr>
          <w:rFonts w:ascii="Times New Roman" w:hAnsi="Times New Roman"/>
          <w:sz w:val="28"/>
          <w:szCs w:val="28"/>
        </w:rPr>
        <w:t>,</w:t>
      </w:r>
      <w:r w:rsidRPr="00924855">
        <w:rPr>
          <w:rFonts w:ascii="Times New Roman" w:hAnsi="Times New Roman"/>
          <w:sz w:val="28"/>
          <w:szCs w:val="28"/>
        </w:rPr>
        <w:t xml:space="preserve"> ожидае</w:t>
      </w:r>
      <w:r>
        <w:rPr>
          <w:rFonts w:ascii="Times New Roman" w:hAnsi="Times New Roman"/>
          <w:sz w:val="28"/>
          <w:szCs w:val="28"/>
        </w:rPr>
        <w:t>тся переход на страницу с соревнованиями</w:t>
      </w:r>
      <w:r w:rsidRPr="00C45F4D">
        <w:rPr>
          <w:rFonts w:ascii="Times New Roman" w:hAnsi="Times New Roman"/>
          <w:sz w:val="28"/>
          <w:szCs w:val="28"/>
        </w:rPr>
        <w:t xml:space="preserve">. </w:t>
      </w:r>
      <w:r w:rsidRPr="00924855">
        <w:rPr>
          <w:rFonts w:ascii="Times New Roman" w:hAnsi="Times New Roman"/>
          <w:sz w:val="28"/>
          <w:szCs w:val="28"/>
        </w:rPr>
        <w:t>(рисунок 2.2.2</w:t>
      </w:r>
      <w:r w:rsidRPr="00C45F4D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>).</w:t>
      </w:r>
    </w:p>
    <w:p w14:paraId="0C83915A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2E6BD1A2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79560692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7446FD41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626EAE4F" w14:textId="77777777" w:rsidR="00C274CE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57E490B" wp14:editId="3C335957">
            <wp:extent cx="5001841" cy="2815936"/>
            <wp:effectExtent l="19050" t="19050" r="2794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80" cy="2819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1E4BD" w14:textId="5D0A6C16" w:rsidR="00C274CE" w:rsidRPr="00C45F4D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2.2.2 – </w:t>
      </w:r>
      <w:r>
        <w:rPr>
          <w:rFonts w:ascii="Times New Roman" w:hAnsi="Times New Roman"/>
          <w:sz w:val="28"/>
          <w:szCs w:val="28"/>
        </w:rPr>
        <w:t>Ввод данных в поля авторизации</w:t>
      </w:r>
    </w:p>
    <w:p w14:paraId="6E5110E8" w14:textId="77777777" w:rsidR="00C274CE" w:rsidRPr="00FC32CD" w:rsidRDefault="00C274CE" w:rsidP="00C274CE">
      <w:pPr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</w:p>
    <w:p w14:paraId="370283DA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45F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D6D6C9" wp14:editId="49708740">
            <wp:extent cx="6120130" cy="3246755"/>
            <wp:effectExtent l="19050" t="19050" r="139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90780" w14:textId="47CE410E" w:rsidR="00C274CE" w:rsidRPr="00C45F4D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3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Страница с соревнованиями</w:t>
      </w:r>
    </w:p>
    <w:p w14:paraId="01F1BA61" w14:textId="6A60F131" w:rsidR="00C274CE" w:rsidRPr="00FC32CD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добавления нового соревнования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 w:rsidR="004A0850">
        <w:rPr>
          <w:rFonts w:ascii="Times New Roman" w:hAnsi="Times New Roman"/>
          <w:sz w:val="28"/>
          <w:szCs w:val="28"/>
        </w:rPr>
        <w:t xml:space="preserve">представлено на рисунках </w:t>
      </w:r>
      <w:r w:rsidRPr="004A0850">
        <w:rPr>
          <w:rFonts w:ascii="Times New Roman" w:hAnsi="Times New Roman"/>
          <w:sz w:val="28"/>
          <w:szCs w:val="28"/>
        </w:rPr>
        <w:t>2.2.3-2.2.6</w:t>
      </w:r>
      <w:r>
        <w:rPr>
          <w:rFonts w:ascii="Times New Roman" w:hAnsi="Times New Roman"/>
          <w:sz w:val="28"/>
          <w:szCs w:val="28"/>
        </w:rPr>
        <w:t>.</w:t>
      </w:r>
    </w:p>
    <w:p w14:paraId="3187DEE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21E006D" wp14:editId="6590B4B5">
            <wp:extent cx="4620270" cy="5620534"/>
            <wp:effectExtent l="19050" t="19050" r="2794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2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EF838" w14:textId="4E24C102" w:rsidR="00C274CE" w:rsidRPr="00A06423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4</w:t>
      </w:r>
      <w:r w:rsidRPr="00924855">
        <w:rPr>
          <w:rFonts w:ascii="Times New Roman" w:hAnsi="Times New Roman"/>
          <w:sz w:val="28"/>
          <w:szCs w:val="28"/>
        </w:rPr>
        <w:t xml:space="preserve"> – Просьба заполнить </w:t>
      </w:r>
      <w:r>
        <w:rPr>
          <w:rFonts w:ascii="Times New Roman" w:hAnsi="Times New Roman"/>
          <w:sz w:val="28"/>
          <w:szCs w:val="28"/>
        </w:rPr>
        <w:t>все поля</w:t>
      </w:r>
    </w:p>
    <w:p w14:paraId="560564F1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изменение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соревнования </w:t>
      </w:r>
      <w:r w:rsidRPr="00924855">
        <w:rPr>
          <w:rFonts w:ascii="Times New Roman" w:hAnsi="Times New Roman"/>
          <w:sz w:val="28"/>
          <w:szCs w:val="28"/>
        </w:rPr>
        <w:t>при вводе корректных данных, ожидаемое сообщение «</w:t>
      </w:r>
      <w:r>
        <w:rPr>
          <w:rFonts w:ascii="Times New Roman" w:hAnsi="Times New Roman"/>
          <w:sz w:val="28"/>
          <w:szCs w:val="28"/>
        </w:rPr>
        <w:t>Соревнование успешно изменено</w:t>
      </w:r>
      <w:r w:rsidRPr="00924855">
        <w:rPr>
          <w:rFonts w:ascii="Times New Roman" w:hAnsi="Times New Roman"/>
          <w:sz w:val="28"/>
          <w:szCs w:val="28"/>
        </w:rPr>
        <w:t>» (рисунок 2.2.7).</w:t>
      </w:r>
    </w:p>
    <w:p w14:paraId="27FE6145" w14:textId="77777777" w:rsidR="00C274CE" w:rsidRDefault="00C274CE" w:rsidP="00C274CE">
      <w:pPr>
        <w:spacing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4E6673C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A06423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0686F7" wp14:editId="67ABAB68">
            <wp:extent cx="4620270" cy="5630061"/>
            <wp:effectExtent l="19050" t="19050" r="2794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3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35A76" w14:textId="6204FF65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5</w:t>
      </w:r>
      <w:r w:rsidRPr="00924855">
        <w:rPr>
          <w:rFonts w:ascii="Times New Roman" w:hAnsi="Times New Roman"/>
          <w:sz w:val="28"/>
          <w:szCs w:val="28"/>
        </w:rPr>
        <w:t xml:space="preserve"> – Сообщение об успешном </w:t>
      </w:r>
      <w:r>
        <w:rPr>
          <w:rFonts w:ascii="Times New Roman" w:hAnsi="Times New Roman"/>
          <w:sz w:val="28"/>
          <w:szCs w:val="28"/>
        </w:rPr>
        <w:t>изменении соревнования</w:t>
      </w:r>
    </w:p>
    <w:p w14:paraId="5F824FC2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</w:t>
      </w:r>
      <w:r>
        <w:rPr>
          <w:rFonts w:ascii="Times New Roman" w:hAnsi="Times New Roman"/>
          <w:sz w:val="28"/>
          <w:szCs w:val="28"/>
        </w:rPr>
        <w:t>изменение профиля</w:t>
      </w:r>
      <w:r w:rsidRPr="00924855">
        <w:rPr>
          <w:rFonts w:ascii="Times New Roman" w:hAnsi="Times New Roman"/>
          <w:sz w:val="28"/>
          <w:szCs w:val="28"/>
        </w:rPr>
        <w:t xml:space="preserve"> при вводе корректных данных, ожидаемое сообщение «</w:t>
      </w:r>
      <w:r>
        <w:rPr>
          <w:rFonts w:ascii="Times New Roman" w:hAnsi="Times New Roman"/>
          <w:sz w:val="28"/>
          <w:szCs w:val="28"/>
        </w:rPr>
        <w:t>Профиль успешно изменен</w:t>
      </w:r>
      <w:r w:rsidRPr="00924855">
        <w:rPr>
          <w:rFonts w:ascii="Times New Roman" w:hAnsi="Times New Roman"/>
          <w:sz w:val="28"/>
          <w:szCs w:val="28"/>
        </w:rPr>
        <w:t>» (рисунок 2.2.8).</w:t>
      </w:r>
    </w:p>
    <w:p w14:paraId="253ABF1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96A0A5" wp14:editId="492230E3">
            <wp:extent cx="4620270" cy="3734321"/>
            <wp:effectExtent l="19050" t="19050" r="2794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18143" w14:textId="039AEDCE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6</w:t>
      </w:r>
      <w:r w:rsidRPr="00924855">
        <w:rPr>
          <w:rFonts w:ascii="Times New Roman" w:hAnsi="Times New Roman"/>
          <w:sz w:val="28"/>
          <w:szCs w:val="28"/>
        </w:rPr>
        <w:t xml:space="preserve"> – Сообщение об успешном сохранении данных о ставке</w:t>
      </w:r>
    </w:p>
    <w:p w14:paraId="6F88D21C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Тестирование удаления </w:t>
      </w:r>
      <w:r>
        <w:rPr>
          <w:rFonts w:ascii="Times New Roman" w:hAnsi="Times New Roman"/>
          <w:sz w:val="28"/>
          <w:szCs w:val="28"/>
        </w:rPr>
        <w:t>соревнования</w:t>
      </w:r>
      <w:r w:rsidRPr="00924855">
        <w:rPr>
          <w:rFonts w:ascii="Times New Roman" w:hAnsi="Times New Roman"/>
          <w:sz w:val="28"/>
          <w:szCs w:val="28"/>
        </w:rPr>
        <w:t xml:space="preserve">, ожидаемое сообщение «Вы точно хотите удалить </w:t>
      </w:r>
      <w:r>
        <w:rPr>
          <w:rFonts w:ascii="Times New Roman" w:hAnsi="Times New Roman"/>
          <w:sz w:val="28"/>
          <w:szCs w:val="28"/>
        </w:rPr>
        <w:t>соревнование</w:t>
      </w:r>
      <w:r w:rsidRPr="00924855"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924855">
        <w:rPr>
          <w:rFonts w:ascii="Times New Roman" w:hAnsi="Times New Roman"/>
          <w:sz w:val="28"/>
          <w:szCs w:val="28"/>
        </w:rPr>
        <w:t>ри нажатии кнопки «Да» происходит удаление</w:t>
      </w:r>
      <w:r>
        <w:rPr>
          <w:rFonts w:ascii="Times New Roman" w:hAnsi="Times New Roman"/>
          <w:sz w:val="28"/>
          <w:szCs w:val="28"/>
        </w:rPr>
        <w:t xml:space="preserve"> и переход на окно с соревнованиями</w:t>
      </w:r>
      <w:r w:rsidRPr="00924855">
        <w:rPr>
          <w:rFonts w:ascii="Times New Roman" w:hAnsi="Times New Roman"/>
          <w:sz w:val="28"/>
          <w:szCs w:val="28"/>
        </w:rPr>
        <w:t>(рисунок 2.2.</w:t>
      </w:r>
      <w:r w:rsidRPr="00A06423">
        <w:rPr>
          <w:rFonts w:ascii="Times New Roman" w:hAnsi="Times New Roman"/>
          <w:sz w:val="28"/>
          <w:szCs w:val="28"/>
        </w:rPr>
        <w:t>9</w:t>
      </w:r>
      <w:r w:rsidRPr="00924855">
        <w:rPr>
          <w:rFonts w:ascii="Times New Roman" w:hAnsi="Times New Roman"/>
          <w:sz w:val="28"/>
          <w:szCs w:val="28"/>
        </w:rPr>
        <w:t xml:space="preserve">-2.2.10). </w:t>
      </w:r>
    </w:p>
    <w:p w14:paraId="6EF17627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2D6037" wp14:editId="0A250CBB">
            <wp:extent cx="3686689" cy="924054"/>
            <wp:effectExtent l="19050" t="19050" r="952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EAB48" w14:textId="7AE265F9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7</w:t>
      </w:r>
      <w:r w:rsidRPr="00924855">
        <w:rPr>
          <w:rFonts w:ascii="Times New Roman" w:hAnsi="Times New Roman"/>
          <w:sz w:val="28"/>
          <w:szCs w:val="28"/>
        </w:rPr>
        <w:t xml:space="preserve"> – Сообщение с подтверждением удаления лота</w:t>
      </w:r>
    </w:p>
    <w:p w14:paraId="250DBF67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A0642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3B6E2D2" wp14:editId="201B353D">
            <wp:extent cx="6120130" cy="3249930"/>
            <wp:effectExtent l="19050" t="19050" r="1397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48885" w14:textId="6CFEE06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8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Соревнование удалилось</w:t>
      </w:r>
    </w:p>
    <w:p w14:paraId="60A60F56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 Тестирование </w:t>
      </w:r>
      <w:r>
        <w:rPr>
          <w:rFonts w:ascii="Times New Roman" w:hAnsi="Times New Roman"/>
          <w:sz w:val="28"/>
          <w:szCs w:val="28"/>
        </w:rPr>
        <w:t>добавление команды</w:t>
      </w:r>
      <w:r w:rsidRPr="00924855">
        <w:rPr>
          <w:rFonts w:ascii="Times New Roman" w:hAnsi="Times New Roman"/>
          <w:sz w:val="28"/>
          <w:szCs w:val="28"/>
        </w:rPr>
        <w:t>, ожидаемое сообщение «</w:t>
      </w:r>
      <w:r w:rsidRPr="00A06423">
        <w:rPr>
          <w:rFonts w:ascii="Times New Roman" w:hAnsi="Times New Roman"/>
          <w:sz w:val="28"/>
          <w:szCs w:val="28"/>
        </w:rPr>
        <w:t>Команда успешно добавлена.</w:t>
      </w:r>
      <w:r w:rsidRPr="00924855">
        <w:rPr>
          <w:rFonts w:ascii="Times New Roman" w:hAnsi="Times New Roman"/>
          <w:sz w:val="28"/>
          <w:szCs w:val="28"/>
        </w:rPr>
        <w:t>» (рисунок 2.2.1</w:t>
      </w:r>
      <w:r w:rsidRPr="00924855">
        <w:rPr>
          <w:rFonts w:ascii="Times New Roman" w:hAnsi="Times New Roman"/>
          <w:sz w:val="28"/>
          <w:szCs w:val="28"/>
          <w:lang w:val="en-US"/>
        </w:rPr>
        <w:t>1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5DA738D9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9A6D83C" wp14:editId="2EFF2EA4">
            <wp:extent cx="4591691" cy="5620534"/>
            <wp:effectExtent l="19050" t="19050" r="18415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B82B" w14:textId="08746659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</w:t>
      </w:r>
      <w:r w:rsidR="0001388B">
        <w:rPr>
          <w:rFonts w:ascii="Times New Roman" w:hAnsi="Times New Roman"/>
          <w:sz w:val="28"/>
          <w:szCs w:val="28"/>
        </w:rPr>
        <w:t>9</w:t>
      </w:r>
      <w:r w:rsidRPr="00924855">
        <w:rPr>
          <w:rFonts w:ascii="Times New Roman" w:hAnsi="Times New Roman"/>
          <w:sz w:val="28"/>
          <w:szCs w:val="28"/>
        </w:rPr>
        <w:t xml:space="preserve"> – Сообщение </w:t>
      </w:r>
      <w:r>
        <w:rPr>
          <w:rFonts w:ascii="Times New Roman" w:hAnsi="Times New Roman"/>
          <w:sz w:val="28"/>
          <w:szCs w:val="28"/>
        </w:rPr>
        <w:t>о добавлении новой команды</w:t>
      </w:r>
    </w:p>
    <w:p w14:paraId="7B723391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67313BE2" w14:textId="77777777" w:rsidR="00C274CE" w:rsidRPr="00AC5E64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При тестировании продукта на данных контрольного примера, результаты полностью совпадают с ожида</w:t>
      </w:r>
      <w:r>
        <w:rPr>
          <w:rFonts w:ascii="Times New Roman" w:hAnsi="Times New Roman"/>
          <w:sz w:val="28"/>
          <w:szCs w:val="28"/>
        </w:rPr>
        <w:t>емыми (рисунки 2.2.12 – 2.2.14)</w:t>
      </w:r>
    </w:p>
    <w:p w14:paraId="66D330D4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0099B8" wp14:editId="352148C1">
            <wp:extent cx="4582164" cy="5601482"/>
            <wp:effectExtent l="19050" t="19050" r="2794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01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52C27" w14:textId="7E5E49B8" w:rsidR="00C274CE" w:rsidRPr="003817BB" w:rsidRDefault="00C274CE" w:rsidP="00C274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2.2.1</w:t>
      </w:r>
      <w:r w:rsidR="0001388B">
        <w:rPr>
          <w:rFonts w:ascii="Times New Roman" w:hAnsi="Times New Roman"/>
          <w:sz w:val="28"/>
          <w:szCs w:val="28"/>
        </w:rPr>
        <w:t>0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Регистрация по логину и паролю</w:t>
      </w:r>
    </w:p>
    <w:p w14:paraId="147BA6AB" w14:textId="4AD2075D" w:rsidR="00C274CE" w:rsidRPr="00924855" w:rsidRDefault="00C274CE" w:rsidP="00C274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7B8AECB" wp14:editId="2F4651A4">
            <wp:extent cx="5410955" cy="3162741"/>
            <wp:effectExtent l="19050" t="19050" r="184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62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24855">
        <w:rPr>
          <w:rFonts w:ascii="Times New Roman" w:hAnsi="Times New Roman"/>
          <w:sz w:val="28"/>
          <w:szCs w:val="28"/>
        </w:rPr>
        <w:t>Рисунок 2.2.1</w:t>
      </w:r>
      <w:r w:rsidR="0001388B">
        <w:rPr>
          <w:rFonts w:ascii="Times New Roman" w:hAnsi="Times New Roman"/>
          <w:sz w:val="28"/>
          <w:szCs w:val="28"/>
        </w:rPr>
        <w:t>1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Оформленный список пользователей</w:t>
      </w:r>
    </w:p>
    <w:p w14:paraId="66B5A112" w14:textId="77777777" w:rsidR="00C274CE" w:rsidRPr="00924855" w:rsidRDefault="00C274CE" w:rsidP="00C274CE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2.3 Руководство пользователя </w:t>
      </w:r>
    </w:p>
    <w:p w14:paraId="60F11D28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Назначение системы </w:t>
      </w:r>
    </w:p>
    <w:p w14:paraId="1CF87DC5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Kursovaya</w:t>
      </w:r>
      <w:proofErr w:type="spellEnd"/>
      <w:r w:rsidRPr="00924855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 xml:space="preserve"> предназначена для </w:t>
      </w:r>
      <w:proofErr w:type="spellStart"/>
      <w:r w:rsidRPr="00470E19"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proofErr w:type="spellEnd"/>
      <w:r w:rsidRPr="00470E1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подачи заявок на соревнования</w:t>
      </w:r>
      <w:r w:rsidRPr="00512ABF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упрощения просмотра клиентом списка соревнований</w:t>
      </w:r>
      <w:r w:rsidRPr="00512AB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3FDBA2C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Основной целью данной информационной системы является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подача заявок на соревнования</w:t>
      </w:r>
      <w:r w:rsidRPr="00470E1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7DBE807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 Условия применения системы </w:t>
      </w:r>
    </w:p>
    <w:p w14:paraId="0A61174F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Программное обеспечение разрабатывается для персональной вычислительной техники со следующими характеристиками: </w:t>
      </w:r>
    </w:p>
    <w:p w14:paraId="49C7DF1B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Microsoft Windows 7 / 8 / 10; </w:t>
      </w:r>
    </w:p>
    <w:p w14:paraId="13C6EB7F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процессор 1 ГГц;</w:t>
      </w:r>
    </w:p>
    <w:p w14:paraId="51453510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128 МБ ОЗУ;</w:t>
      </w:r>
    </w:p>
    <w:p w14:paraId="67117D0E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60 МБ свободного пространства на диске; </w:t>
      </w:r>
    </w:p>
    <w:p w14:paraId="24F75E8D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разрешение экрана монитора не менее 1920 × 1080; </w:t>
      </w:r>
    </w:p>
    <w:p w14:paraId="40F3003E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дополнительное оборудование </w:t>
      </w:r>
    </w:p>
    <w:p w14:paraId="455D2D21" w14:textId="77777777" w:rsidR="00C274CE" w:rsidRPr="00E145B0" w:rsidRDefault="00C274CE" w:rsidP="00C274CE">
      <w:pPr>
        <w:pStyle w:val="ac"/>
        <w:numPr>
          <w:ilvl w:val="0"/>
          <w:numId w:val="27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t xml:space="preserve"> принтер.</w:t>
      </w:r>
    </w:p>
    <w:p w14:paraId="22992654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Программа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Kursovaya</w:t>
      </w:r>
      <w:proofErr w:type="spellEnd"/>
      <w:r w:rsidRPr="00924855">
        <w:rPr>
          <w:rFonts w:ascii="Times New Roman" w:hAnsi="Times New Roman"/>
          <w:sz w:val="28"/>
          <w:szCs w:val="28"/>
        </w:rPr>
        <w:t xml:space="preserve">» предназначена для пользователей, имеющих как минимум первоначальные навыки работы с графической операционной системой, на которой будет запускаться данная программа. </w:t>
      </w:r>
    </w:p>
    <w:p w14:paraId="68602819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Подготовка системы к работе </w:t>
      </w:r>
    </w:p>
    <w:p w14:paraId="4BEF4124" w14:textId="77777777" w:rsidR="00C274CE" w:rsidRPr="00FC32CD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запуска программы необходимо запустить приложение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Kursovaya</w:t>
      </w:r>
      <w:proofErr w:type="spellEnd"/>
      <w:r w:rsidRPr="00924855">
        <w:rPr>
          <w:rFonts w:ascii="Times New Roman" w:hAnsi="Times New Roman"/>
          <w:sz w:val="28"/>
          <w:szCs w:val="28"/>
        </w:rPr>
        <w:t>.</w:t>
      </w:r>
      <w:proofErr w:type="spellStart"/>
      <w:r w:rsidRPr="00924855">
        <w:rPr>
          <w:rFonts w:ascii="Times New Roman" w:hAnsi="Times New Roman"/>
          <w:sz w:val="28"/>
          <w:szCs w:val="28"/>
        </w:rPr>
        <w:t>exe</w:t>
      </w:r>
      <w:proofErr w:type="spellEnd"/>
      <w:r w:rsidRPr="00924855">
        <w:rPr>
          <w:rFonts w:ascii="Times New Roman" w:hAnsi="Times New Roman"/>
          <w:sz w:val="28"/>
          <w:szCs w:val="28"/>
        </w:rPr>
        <w:t xml:space="preserve"> из каталога, в котором установлен данный программный продукт. После этого открывается окно авторизации для вход</w:t>
      </w:r>
      <w:r>
        <w:rPr>
          <w:rFonts w:ascii="Times New Roman" w:hAnsi="Times New Roman"/>
          <w:sz w:val="28"/>
          <w:szCs w:val="28"/>
        </w:rPr>
        <w:t>а в программу (рисунок 2.3.1).</w:t>
      </w:r>
    </w:p>
    <w:p w14:paraId="34A2D7CC" w14:textId="77777777" w:rsidR="00C274CE" w:rsidRPr="004E5779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512AB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922CFF" wp14:editId="2E718FFF">
            <wp:extent cx="6120130" cy="3445510"/>
            <wp:effectExtent l="19050" t="19050" r="1397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D7F27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2.3.1 – Окно авторизации для входа в программу</w:t>
      </w:r>
    </w:p>
    <w:p w14:paraId="6043F766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Описание операций </w:t>
      </w:r>
    </w:p>
    <w:p w14:paraId="2A76E40A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После ввода правильного логина и пароля осуществляется вход в приложение. Если в систему вошел не администратор, то не будут доступны </w:t>
      </w:r>
      <w:r>
        <w:rPr>
          <w:rFonts w:ascii="Times New Roman" w:hAnsi="Times New Roman"/>
          <w:sz w:val="28"/>
          <w:szCs w:val="28"/>
        </w:rPr>
        <w:t>кнопки с функционалом</w:t>
      </w:r>
      <w:r w:rsidRPr="00924855">
        <w:rPr>
          <w:rFonts w:ascii="Times New Roman" w:hAnsi="Times New Roman"/>
          <w:sz w:val="28"/>
          <w:szCs w:val="28"/>
        </w:rPr>
        <w:t>, доступные лишь администратору (рисунки 2.3.2-2.3.3).</w:t>
      </w:r>
    </w:p>
    <w:p w14:paraId="2E172143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438C4EB" wp14:editId="0E412226">
            <wp:extent cx="6120130" cy="3239135"/>
            <wp:effectExtent l="19050" t="19050" r="1397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C1B5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2.3.2 – Интерфейс приложения, в случае входа </w:t>
      </w:r>
      <w:r>
        <w:rPr>
          <w:rFonts w:ascii="Times New Roman" w:hAnsi="Times New Roman"/>
          <w:sz w:val="28"/>
          <w:szCs w:val="28"/>
        </w:rPr>
        <w:t>администратора</w:t>
      </w:r>
      <w:r w:rsidRPr="00924855">
        <w:rPr>
          <w:rFonts w:ascii="Times New Roman" w:hAnsi="Times New Roman"/>
          <w:sz w:val="28"/>
          <w:szCs w:val="28"/>
        </w:rPr>
        <w:t xml:space="preserve"> </w:t>
      </w:r>
    </w:p>
    <w:p w14:paraId="360B29B3" w14:textId="77777777" w:rsidR="00C274CE" w:rsidRPr="00512ABF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12A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EED0FC" wp14:editId="2647CA86">
            <wp:extent cx="6120130" cy="3228340"/>
            <wp:effectExtent l="19050" t="19050" r="1397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B95E9" w14:textId="77777777" w:rsidR="00C274CE" w:rsidRPr="00512ABF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2.3.3 – Интерфейс приложения, в случае входа </w:t>
      </w:r>
      <w:r>
        <w:rPr>
          <w:rFonts w:ascii="Times New Roman" w:hAnsi="Times New Roman"/>
          <w:sz w:val="28"/>
          <w:szCs w:val="28"/>
        </w:rPr>
        <w:t>пользователя</w:t>
      </w:r>
    </w:p>
    <w:p w14:paraId="1FC2FC57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При входе в приложение отображается список </w:t>
      </w:r>
      <w:r>
        <w:rPr>
          <w:rFonts w:ascii="Times New Roman" w:hAnsi="Times New Roman"/>
          <w:sz w:val="28"/>
          <w:szCs w:val="28"/>
        </w:rPr>
        <w:t>соревнований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</w:p>
    <w:p w14:paraId="16575047" w14:textId="644EB1BC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создания </w:t>
      </w:r>
      <w:r>
        <w:rPr>
          <w:rFonts w:ascii="Times New Roman" w:hAnsi="Times New Roman"/>
          <w:sz w:val="28"/>
          <w:szCs w:val="28"/>
        </w:rPr>
        <w:t>соревнования</w:t>
      </w:r>
      <w:r w:rsidRPr="00924855">
        <w:rPr>
          <w:rFonts w:ascii="Times New Roman" w:hAnsi="Times New Roman"/>
          <w:sz w:val="28"/>
          <w:szCs w:val="28"/>
        </w:rPr>
        <w:t xml:space="preserve"> необходимо</w:t>
      </w:r>
      <w:r>
        <w:rPr>
          <w:rFonts w:ascii="Times New Roman" w:hAnsi="Times New Roman"/>
          <w:sz w:val="28"/>
          <w:szCs w:val="28"/>
        </w:rPr>
        <w:t xml:space="preserve"> зайти с аккаунта администратора </w:t>
      </w:r>
      <w:proofErr w:type="gramStart"/>
      <w:r>
        <w:rPr>
          <w:rFonts w:ascii="Times New Roman" w:hAnsi="Times New Roman"/>
          <w:sz w:val="28"/>
          <w:szCs w:val="28"/>
        </w:rPr>
        <w:t xml:space="preserve">и </w:t>
      </w:r>
      <w:r w:rsidRPr="00924855">
        <w:rPr>
          <w:rFonts w:ascii="Times New Roman" w:hAnsi="Times New Roman"/>
          <w:sz w:val="28"/>
          <w:szCs w:val="28"/>
        </w:rPr>
        <w:t xml:space="preserve"> нажать</w:t>
      </w:r>
      <w:proofErr w:type="gramEnd"/>
      <w:r w:rsidRPr="00924855">
        <w:rPr>
          <w:rFonts w:ascii="Times New Roman" w:hAnsi="Times New Roman"/>
          <w:sz w:val="28"/>
          <w:szCs w:val="28"/>
        </w:rPr>
        <w:t xml:space="preserve"> на кнопку «Добавить</w:t>
      </w:r>
      <w:r>
        <w:rPr>
          <w:rFonts w:ascii="Times New Roman" w:hAnsi="Times New Roman"/>
          <w:sz w:val="28"/>
          <w:szCs w:val="28"/>
        </w:rPr>
        <w:t xml:space="preserve"> соревнование</w:t>
      </w:r>
      <w:r w:rsidRPr="00924855">
        <w:rPr>
          <w:rFonts w:ascii="Times New Roman" w:hAnsi="Times New Roman"/>
          <w:sz w:val="28"/>
          <w:szCs w:val="28"/>
        </w:rPr>
        <w:t xml:space="preserve">», после чего пользователя перенаправит в окно </w:t>
      </w:r>
      <w:r>
        <w:rPr>
          <w:rFonts w:ascii="Times New Roman" w:hAnsi="Times New Roman"/>
          <w:sz w:val="28"/>
          <w:szCs w:val="28"/>
        </w:rPr>
        <w:t>добавления соревнования</w:t>
      </w:r>
      <w:r w:rsidRPr="00924855">
        <w:rPr>
          <w:rFonts w:ascii="Times New Roman" w:hAnsi="Times New Roman"/>
          <w:sz w:val="28"/>
          <w:szCs w:val="28"/>
        </w:rPr>
        <w:t>. (рисунок 2.3.4).</w:t>
      </w:r>
    </w:p>
    <w:p w14:paraId="2EAF6FE3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F0706E" wp14:editId="48161011">
            <wp:extent cx="4629796" cy="563958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4DE" w14:textId="77777777" w:rsidR="00C274CE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Рисунок 2.3.4 – Интерфейс </w:t>
      </w:r>
      <w:r>
        <w:rPr>
          <w:rFonts w:ascii="Times New Roman" w:hAnsi="Times New Roman"/>
          <w:sz w:val="28"/>
          <w:szCs w:val="28"/>
        </w:rPr>
        <w:t>добавления</w:t>
      </w:r>
      <w:r w:rsidRPr="00924855">
        <w:rPr>
          <w:rFonts w:ascii="Times New Roman" w:hAnsi="Times New Roman"/>
          <w:sz w:val="28"/>
          <w:szCs w:val="28"/>
        </w:rPr>
        <w:t xml:space="preserve"> информации об </w:t>
      </w:r>
      <w:r>
        <w:rPr>
          <w:rFonts w:ascii="Times New Roman" w:hAnsi="Times New Roman"/>
          <w:sz w:val="28"/>
          <w:szCs w:val="28"/>
        </w:rPr>
        <w:t>соревновании</w:t>
      </w:r>
    </w:p>
    <w:p w14:paraId="6BE72479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Далее необходимо заполнить в</w:t>
      </w:r>
      <w:r>
        <w:rPr>
          <w:rFonts w:ascii="Times New Roman" w:hAnsi="Times New Roman"/>
          <w:sz w:val="28"/>
          <w:szCs w:val="28"/>
        </w:rPr>
        <w:t>се поля, как показано на рисунке</w:t>
      </w:r>
      <w:r w:rsidRPr="00924855">
        <w:rPr>
          <w:rFonts w:ascii="Times New Roman" w:hAnsi="Times New Roman"/>
          <w:sz w:val="28"/>
          <w:szCs w:val="28"/>
        </w:rPr>
        <w:t xml:space="preserve"> 2.3.5, и нажать на кнопку «</w:t>
      </w:r>
      <w:r>
        <w:rPr>
          <w:rFonts w:ascii="Times New Roman" w:hAnsi="Times New Roman"/>
          <w:sz w:val="28"/>
          <w:szCs w:val="28"/>
        </w:rPr>
        <w:t>Добавить</w:t>
      </w:r>
      <w:r w:rsidRPr="00924855">
        <w:rPr>
          <w:rFonts w:ascii="Times New Roman" w:hAnsi="Times New Roman"/>
          <w:sz w:val="28"/>
          <w:szCs w:val="28"/>
        </w:rPr>
        <w:t xml:space="preserve">». </w:t>
      </w:r>
    </w:p>
    <w:p w14:paraId="1D6F2F45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173296E" wp14:editId="0A091EDB">
            <wp:extent cx="4601217" cy="5649113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208A" w14:textId="79A0D3E4" w:rsidR="00C274CE" w:rsidRPr="00924855" w:rsidRDefault="00C274CE" w:rsidP="00C274C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2.3.</w:t>
      </w:r>
      <w:r w:rsidR="0001388B">
        <w:rPr>
          <w:rFonts w:ascii="Times New Roman" w:hAnsi="Times New Roman"/>
          <w:sz w:val="28"/>
          <w:szCs w:val="28"/>
        </w:rPr>
        <w:t>5</w:t>
      </w:r>
      <w:r w:rsidRPr="00924855">
        <w:rPr>
          <w:rFonts w:ascii="Times New Roman" w:hAnsi="Times New Roman"/>
          <w:sz w:val="28"/>
          <w:szCs w:val="28"/>
        </w:rPr>
        <w:t xml:space="preserve"> – Доб</w:t>
      </w:r>
      <w:r>
        <w:rPr>
          <w:rFonts w:ascii="Times New Roman" w:hAnsi="Times New Roman"/>
          <w:sz w:val="28"/>
          <w:szCs w:val="28"/>
        </w:rPr>
        <w:t xml:space="preserve">авление информации о соревновании </w:t>
      </w:r>
    </w:p>
    <w:p w14:paraId="216E29FF" w14:textId="2420A8C3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того чтобы вернуться к списку </w:t>
      </w:r>
      <w:r>
        <w:rPr>
          <w:rFonts w:ascii="Times New Roman" w:hAnsi="Times New Roman"/>
          <w:sz w:val="28"/>
          <w:szCs w:val="28"/>
        </w:rPr>
        <w:t>соревнований</w:t>
      </w:r>
      <w:r w:rsidRPr="00924855">
        <w:rPr>
          <w:rFonts w:ascii="Times New Roman" w:hAnsi="Times New Roman"/>
          <w:sz w:val="28"/>
          <w:szCs w:val="28"/>
        </w:rPr>
        <w:t>, необходимо нажать на кнопку «</w:t>
      </w:r>
      <w:r>
        <w:rPr>
          <w:rFonts w:ascii="Times New Roman" w:hAnsi="Times New Roman"/>
          <w:sz w:val="28"/>
          <w:szCs w:val="28"/>
        </w:rPr>
        <w:t>Добавить</w:t>
      </w:r>
      <w:r w:rsidRPr="00924855">
        <w:rPr>
          <w:rFonts w:ascii="Times New Roman" w:hAnsi="Times New Roman"/>
          <w:sz w:val="28"/>
          <w:szCs w:val="28"/>
        </w:rPr>
        <w:t>»</w:t>
      </w:r>
      <w:r w:rsidRPr="005D2D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чего соревнование добавится и пользователь вернется к списку с соревнованиями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(рисунок 2</w:t>
      </w:r>
      <w:r>
        <w:rPr>
          <w:rFonts w:ascii="Times New Roman" w:hAnsi="Times New Roman"/>
          <w:sz w:val="28"/>
          <w:szCs w:val="28"/>
          <w:lang w:val="en-US"/>
        </w:rPr>
        <w:t>.3.</w:t>
      </w:r>
      <w:r w:rsidR="000138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14:paraId="1A4DE9A4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AF16C63" wp14:editId="3AD7C79D">
            <wp:extent cx="6120130" cy="32537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EF6D" w14:textId="04EAAEE3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2.3.</w:t>
      </w:r>
      <w:r w:rsidR="0001388B">
        <w:rPr>
          <w:rFonts w:ascii="Times New Roman" w:hAnsi="Times New Roman"/>
          <w:sz w:val="28"/>
          <w:szCs w:val="28"/>
        </w:rPr>
        <w:t>6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Список соревнований</w:t>
      </w:r>
    </w:p>
    <w:p w14:paraId="03D600F1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43EED6F2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14:paraId="3CB8E100" w14:textId="2C04459A" w:rsidR="00C274CE" w:rsidRPr="00175F3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по каталогу соревнований необходимо ввести запрос в строку поиска</w:t>
      </w:r>
      <w:r w:rsidRPr="00175F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Если введен текст, поиск произойдет по названию соревнования(будет найдено соревнование с введенным именем). </w:t>
      </w:r>
      <w:r w:rsidRPr="00175F3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рисунок 2.3.</w:t>
      </w:r>
      <w:r w:rsidR="0001388B">
        <w:rPr>
          <w:rFonts w:ascii="Times New Roman" w:hAnsi="Times New Roman"/>
          <w:sz w:val="28"/>
          <w:szCs w:val="28"/>
        </w:rPr>
        <w:t>7</w:t>
      </w:r>
      <w:r w:rsidRPr="00175F35">
        <w:rPr>
          <w:rFonts w:ascii="Times New Roman" w:hAnsi="Times New Roman"/>
          <w:sz w:val="28"/>
          <w:szCs w:val="28"/>
        </w:rPr>
        <w:t>)</w:t>
      </w:r>
    </w:p>
    <w:p w14:paraId="1B9C83BC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11ADFA" wp14:editId="584BFE6D">
            <wp:simplePos x="0" y="0"/>
            <wp:positionH relativeFrom="column">
              <wp:posOffset>363855</wp:posOffset>
            </wp:positionH>
            <wp:positionV relativeFrom="paragraph">
              <wp:posOffset>2540</wp:posOffset>
            </wp:positionV>
            <wp:extent cx="4868545" cy="2576830"/>
            <wp:effectExtent l="0" t="0" r="825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2CD">
        <w:rPr>
          <w:rFonts w:ascii="Times New Roman" w:hAnsi="Times New Roman"/>
          <w:sz w:val="28"/>
          <w:szCs w:val="28"/>
        </w:rPr>
        <w:t xml:space="preserve"> </w:t>
      </w:r>
    </w:p>
    <w:p w14:paraId="5E7688C1" w14:textId="7DED93F9" w:rsidR="00C274CE" w:rsidRPr="00175F3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</w:t>
      </w:r>
      <w:r w:rsidRPr="00924855">
        <w:rPr>
          <w:rFonts w:ascii="Times New Roman" w:hAnsi="Times New Roman"/>
          <w:sz w:val="28"/>
          <w:szCs w:val="28"/>
        </w:rPr>
        <w:t>.</w:t>
      </w:r>
      <w:r w:rsidR="0001388B">
        <w:rPr>
          <w:rFonts w:ascii="Times New Roman" w:hAnsi="Times New Roman"/>
          <w:sz w:val="28"/>
          <w:szCs w:val="28"/>
        </w:rPr>
        <w:t>7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Панель поиска и поиск соревнования</w:t>
      </w:r>
    </w:p>
    <w:p w14:paraId="04693C91" w14:textId="28303D41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Для того, чтобы </w:t>
      </w:r>
      <w:r>
        <w:rPr>
          <w:rFonts w:ascii="Times New Roman" w:hAnsi="Times New Roman"/>
          <w:sz w:val="28"/>
          <w:szCs w:val="28"/>
        </w:rPr>
        <w:t>подать заявку</w:t>
      </w:r>
      <w:r w:rsidRPr="00924855">
        <w:rPr>
          <w:rFonts w:ascii="Times New Roman" w:hAnsi="Times New Roman"/>
          <w:sz w:val="28"/>
          <w:szCs w:val="28"/>
        </w:rPr>
        <w:t xml:space="preserve">, необходимо </w:t>
      </w:r>
      <w:r>
        <w:rPr>
          <w:rFonts w:ascii="Times New Roman" w:hAnsi="Times New Roman"/>
          <w:sz w:val="28"/>
          <w:szCs w:val="28"/>
        </w:rPr>
        <w:t>авторизироваться за роль тренера</w:t>
      </w:r>
      <w:r w:rsidRPr="005D2D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нажать на нужное нам соревнование и на кнопку</w:t>
      </w:r>
      <w:r w:rsidRPr="00924855">
        <w:rPr>
          <w:rFonts w:ascii="Times New Roman" w:hAnsi="Times New Roman"/>
          <w:sz w:val="28"/>
          <w:szCs w:val="28"/>
        </w:rPr>
        <w:t xml:space="preserve"> «</w:t>
      </w:r>
      <w:r w:rsidR="0001388B">
        <w:rPr>
          <w:rFonts w:ascii="Times New Roman" w:hAnsi="Times New Roman"/>
          <w:sz w:val="28"/>
          <w:szCs w:val="28"/>
        </w:rPr>
        <w:t>Подать</w:t>
      </w:r>
      <w:r>
        <w:rPr>
          <w:rFonts w:ascii="Times New Roman" w:hAnsi="Times New Roman"/>
          <w:sz w:val="28"/>
          <w:szCs w:val="28"/>
        </w:rPr>
        <w:t xml:space="preserve"> заявку</w:t>
      </w:r>
      <w:r w:rsidRPr="00924855">
        <w:rPr>
          <w:rFonts w:ascii="Times New Roman" w:hAnsi="Times New Roman"/>
          <w:sz w:val="28"/>
          <w:szCs w:val="28"/>
        </w:rPr>
        <w:t>» (рисунок 2.3.</w:t>
      </w:r>
      <w:r w:rsidR="0001388B">
        <w:rPr>
          <w:rFonts w:ascii="Times New Roman" w:hAnsi="Times New Roman"/>
          <w:sz w:val="28"/>
          <w:szCs w:val="28"/>
        </w:rPr>
        <w:t>8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54454218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6C74B0" wp14:editId="39C573A8">
            <wp:extent cx="4837649" cy="365760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020" cy="36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E23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2.3.8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Подача заявок</w:t>
      </w:r>
    </w:p>
    <w:p w14:paraId="6B5ED8E7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Для того, чтобы перейти обратно на страницу с </w:t>
      </w:r>
      <w:r>
        <w:rPr>
          <w:rFonts w:ascii="Times New Roman" w:hAnsi="Times New Roman"/>
          <w:sz w:val="28"/>
          <w:szCs w:val="28"/>
        </w:rPr>
        <w:t>соревнованиями</w:t>
      </w:r>
      <w:r w:rsidRPr="00924855">
        <w:rPr>
          <w:rFonts w:ascii="Times New Roman" w:hAnsi="Times New Roman"/>
          <w:sz w:val="28"/>
          <w:szCs w:val="28"/>
        </w:rPr>
        <w:t>, необходимо нажать на кнопку «</w:t>
      </w:r>
      <w:r>
        <w:rPr>
          <w:rFonts w:ascii="Times New Roman" w:hAnsi="Times New Roman"/>
          <w:sz w:val="28"/>
          <w:szCs w:val="28"/>
        </w:rPr>
        <w:t>Подать заявку</w:t>
      </w:r>
      <w:r w:rsidRPr="00924855">
        <w:rPr>
          <w:rFonts w:ascii="Times New Roman" w:hAnsi="Times New Roman"/>
          <w:sz w:val="28"/>
          <w:szCs w:val="28"/>
        </w:rPr>
        <w:t>» (рисунок 2.3.</w:t>
      </w:r>
      <w:r>
        <w:rPr>
          <w:rFonts w:ascii="Times New Roman" w:hAnsi="Times New Roman"/>
          <w:sz w:val="28"/>
          <w:szCs w:val="28"/>
        </w:rPr>
        <w:t>9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30B40BDC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D2DD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6F2C746" wp14:editId="0AD3C111">
            <wp:extent cx="4426528" cy="335503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5727" cy="33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497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2.3.9 – Подача заявки</w:t>
      </w:r>
    </w:p>
    <w:p w14:paraId="2217CB24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 w:rsidRPr="00924855">
        <w:rPr>
          <w:rFonts w:ascii="Times New Roman" w:hAnsi="Times New Roman"/>
          <w:sz w:val="28"/>
          <w:szCs w:val="28"/>
        </w:rPr>
        <w:t xml:space="preserve">Для того, чтобы просмотреть </w:t>
      </w:r>
      <w:r>
        <w:rPr>
          <w:rFonts w:ascii="Times New Roman" w:hAnsi="Times New Roman"/>
          <w:sz w:val="28"/>
          <w:szCs w:val="28"/>
        </w:rPr>
        <w:t>отправленные</w:t>
      </w:r>
      <w:r w:rsidRPr="00924855">
        <w:rPr>
          <w:rFonts w:ascii="Times New Roman" w:hAnsi="Times New Roman"/>
          <w:sz w:val="28"/>
          <w:szCs w:val="28"/>
        </w:rPr>
        <w:t xml:space="preserve"> пользователем</w:t>
      </w:r>
      <w:r>
        <w:rPr>
          <w:rFonts w:ascii="Times New Roman" w:hAnsi="Times New Roman"/>
          <w:sz w:val="28"/>
          <w:szCs w:val="28"/>
        </w:rPr>
        <w:t xml:space="preserve"> заявки</w:t>
      </w:r>
      <w:r w:rsidRPr="00924855">
        <w:rPr>
          <w:rFonts w:ascii="Times New Roman" w:hAnsi="Times New Roman"/>
          <w:sz w:val="28"/>
          <w:szCs w:val="28"/>
        </w:rPr>
        <w:t xml:space="preserve">, необходимо </w:t>
      </w:r>
      <w:r>
        <w:rPr>
          <w:rFonts w:ascii="Times New Roman" w:hAnsi="Times New Roman"/>
          <w:sz w:val="28"/>
          <w:szCs w:val="28"/>
        </w:rPr>
        <w:t xml:space="preserve">перейти в личный кабинет и нажать на кнопку </w:t>
      </w:r>
      <w:r w:rsidRPr="00924855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Заявки</w:t>
      </w:r>
      <w:r w:rsidRPr="00924855">
        <w:rPr>
          <w:rFonts w:ascii="Times New Roman" w:hAnsi="Times New Roman"/>
          <w:sz w:val="28"/>
          <w:szCs w:val="28"/>
        </w:rPr>
        <w:t xml:space="preserve">». Пользователя перенаправит на </w:t>
      </w:r>
      <w:r>
        <w:rPr>
          <w:rFonts w:ascii="Times New Roman" w:hAnsi="Times New Roman"/>
          <w:sz w:val="28"/>
          <w:szCs w:val="28"/>
        </w:rPr>
        <w:t>окно</w:t>
      </w:r>
      <w:r w:rsidRPr="00924855">
        <w:rPr>
          <w:rFonts w:ascii="Times New Roman" w:hAnsi="Times New Roman"/>
          <w:sz w:val="28"/>
          <w:szCs w:val="28"/>
        </w:rPr>
        <w:t xml:space="preserve"> со сделанными</w:t>
      </w:r>
      <w:r>
        <w:rPr>
          <w:rFonts w:ascii="Times New Roman" w:hAnsi="Times New Roman"/>
          <w:sz w:val="28"/>
          <w:szCs w:val="28"/>
        </w:rPr>
        <w:t xml:space="preserve"> заявками</w:t>
      </w:r>
      <w:r w:rsidRPr="00924855">
        <w:rPr>
          <w:rFonts w:ascii="Times New Roman" w:hAnsi="Times New Roman"/>
          <w:sz w:val="28"/>
          <w:szCs w:val="28"/>
        </w:rPr>
        <w:t>. (рисунок 2.3.</w:t>
      </w:r>
      <w:r>
        <w:rPr>
          <w:rFonts w:ascii="Times New Roman" w:hAnsi="Times New Roman"/>
          <w:sz w:val="28"/>
          <w:szCs w:val="28"/>
        </w:rPr>
        <w:t>10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05D8E618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3D75D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A26D95" wp14:editId="0A52E71E">
            <wp:extent cx="5418844" cy="3065318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4017" cy="30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DB2B" w14:textId="77777777" w:rsidR="00C274CE" w:rsidRPr="00924855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2.3.10</w:t>
      </w:r>
      <w:r w:rsidRPr="009248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Окно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заявками</w:t>
      </w:r>
    </w:p>
    <w:p w14:paraId="2E87E028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Администратор также может просматривать </w:t>
      </w:r>
      <w:r>
        <w:rPr>
          <w:rFonts w:ascii="Times New Roman" w:hAnsi="Times New Roman"/>
          <w:sz w:val="28"/>
          <w:szCs w:val="28"/>
        </w:rPr>
        <w:t>заявки</w:t>
      </w:r>
      <w:r w:rsidRPr="00924855">
        <w:rPr>
          <w:rFonts w:ascii="Times New Roman" w:hAnsi="Times New Roman"/>
          <w:sz w:val="28"/>
          <w:szCs w:val="28"/>
        </w:rPr>
        <w:t xml:space="preserve">, сделанные на конкретный лот. </w:t>
      </w:r>
    </w:p>
    <w:p w14:paraId="2DAF28C9" w14:textId="77777777" w:rsidR="00C274CE" w:rsidRPr="00175F3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Для того, чтобы изменить личные данные, необходимо нажать на </w:t>
      </w:r>
      <w:r>
        <w:rPr>
          <w:rFonts w:ascii="Times New Roman" w:hAnsi="Times New Roman"/>
          <w:sz w:val="28"/>
          <w:szCs w:val="28"/>
        </w:rPr>
        <w:t>икноку</w:t>
      </w:r>
      <w:r w:rsidRPr="009248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профиля</w:t>
      </w:r>
      <w:r w:rsidRPr="00924855">
        <w:rPr>
          <w:rFonts w:ascii="Times New Roman" w:hAnsi="Times New Roman"/>
          <w:sz w:val="28"/>
          <w:szCs w:val="28"/>
        </w:rPr>
        <w:t xml:space="preserve">, после чего пользователя перенаправит на </w:t>
      </w:r>
      <w:r>
        <w:rPr>
          <w:rFonts w:ascii="Times New Roman" w:hAnsi="Times New Roman"/>
          <w:sz w:val="28"/>
          <w:szCs w:val="28"/>
        </w:rPr>
        <w:t>окно</w:t>
      </w:r>
      <w:r w:rsidRPr="00924855"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</w:rPr>
        <w:t>личными кабинетом</w:t>
      </w:r>
      <w:r w:rsidRPr="009248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личном кабинете нужно нажать на кнопку </w:t>
      </w:r>
      <w:r w:rsidRPr="00924855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Изменить</w:t>
      </w:r>
      <w:r w:rsidRPr="00924855">
        <w:rPr>
          <w:rFonts w:ascii="Times New Roman" w:hAnsi="Times New Roman"/>
          <w:sz w:val="28"/>
          <w:szCs w:val="28"/>
        </w:rPr>
        <w:t>»</w:t>
      </w:r>
      <w:r w:rsidRPr="003D75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>Для сохранения изменений необходимо нажать на кнопку «</w:t>
      </w:r>
      <w:r>
        <w:rPr>
          <w:rFonts w:ascii="Times New Roman" w:hAnsi="Times New Roman"/>
          <w:sz w:val="28"/>
          <w:szCs w:val="28"/>
        </w:rPr>
        <w:t>Изменить</w:t>
      </w:r>
      <w:r w:rsidRPr="00924855">
        <w:rPr>
          <w:rFonts w:ascii="Times New Roman" w:hAnsi="Times New Roman"/>
          <w:sz w:val="28"/>
          <w:szCs w:val="28"/>
        </w:rPr>
        <w:t>»</w:t>
      </w:r>
      <w:r w:rsidRPr="003D75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чего произодет переход на предыдущее окно</w:t>
      </w:r>
      <w:r w:rsidRPr="00924855">
        <w:rPr>
          <w:rFonts w:ascii="Times New Roman" w:hAnsi="Times New Roman"/>
          <w:sz w:val="28"/>
          <w:szCs w:val="28"/>
        </w:rPr>
        <w:t>.</w:t>
      </w:r>
      <w:r w:rsidRPr="00175F35">
        <w:rPr>
          <w:rFonts w:ascii="Times New Roman" w:hAnsi="Times New Roman"/>
          <w:sz w:val="28"/>
          <w:szCs w:val="28"/>
        </w:rPr>
        <w:t xml:space="preserve"> </w:t>
      </w:r>
      <w:r w:rsidRPr="00924855">
        <w:rPr>
          <w:rFonts w:ascii="Times New Roman" w:hAnsi="Times New Roman"/>
          <w:sz w:val="28"/>
          <w:szCs w:val="28"/>
        </w:rPr>
        <w:t>(рисунки 2.3.</w:t>
      </w:r>
      <w:r>
        <w:rPr>
          <w:rFonts w:ascii="Times New Roman" w:hAnsi="Times New Roman"/>
          <w:sz w:val="28"/>
          <w:szCs w:val="28"/>
        </w:rPr>
        <w:t>11</w:t>
      </w:r>
      <w:r w:rsidRPr="00924855">
        <w:rPr>
          <w:rFonts w:ascii="Times New Roman" w:hAnsi="Times New Roman"/>
          <w:sz w:val="28"/>
          <w:szCs w:val="28"/>
        </w:rPr>
        <w:t xml:space="preserve">). </w:t>
      </w:r>
    </w:p>
    <w:p w14:paraId="33BC8116" w14:textId="77777777" w:rsidR="00C274CE" w:rsidRPr="00924855" w:rsidRDefault="00C274CE" w:rsidP="00C274CE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3D75D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791249" wp14:editId="24BF50B0">
            <wp:extent cx="4610743" cy="375337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E934" w14:textId="36699ED8" w:rsidR="00C274CE" w:rsidRDefault="00C274CE" w:rsidP="00C274CE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2.3.1</w:t>
      </w:r>
      <w:r w:rsidR="00790326">
        <w:rPr>
          <w:rFonts w:ascii="Times New Roman" w:hAnsi="Times New Roman"/>
          <w:sz w:val="28"/>
          <w:szCs w:val="28"/>
        </w:rPr>
        <w:t>1</w:t>
      </w:r>
      <w:r w:rsidRPr="00924855">
        <w:rPr>
          <w:rFonts w:ascii="Times New Roman" w:hAnsi="Times New Roman"/>
          <w:sz w:val="28"/>
          <w:szCs w:val="28"/>
        </w:rPr>
        <w:t xml:space="preserve"> – Страница «Информация о пользователе»</w:t>
      </w:r>
    </w:p>
    <w:p w14:paraId="5AEF6347" w14:textId="77777777" w:rsidR="00C274CE" w:rsidRPr="00175F3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выйти из системы пользователь должен выйти на страницу с соревнованиями и нажать на кнопку «Назад», после чего пользователя пренаправит на страницу входа.</w:t>
      </w:r>
    </w:p>
    <w:p w14:paraId="2CC09082" w14:textId="77777777" w:rsidR="00C274CE" w:rsidRPr="0094038B" w:rsidRDefault="00C274CE" w:rsidP="00C274CE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94038B">
        <w:rPr>
          <w:rFonts w:ascii="Times New Roman" w:hAnsi="Times New Roman"/>
          <w:sz w:val="28"/>
          <w:szCs w:val="28"/>
        </w:rPr>
        <w:br w:type="page"/>
      </w:r>
    </w:p>
    <w:p w14:paraId="72748C69" w14:textId="77777777" w:rsidR="00C274CE" w:rsidRPr="00924855" w:rsidRDefault="00C274CE" w:rsidP="00C274CE">
      <w:pPr>
        <w:spacing w:after="0" w:line="48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7C3B9964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В процессе выполнения курсового проекта были разработаны структура и алгоритм работы WPF-приложения «</w:t>
      </w:r>
      <w:r>
        <w:rPr>
          <w:rFonts w:ascii="Times New Roman" w:hAnsi="Times New Roman"/>
          <w:sz w:val="28"/>
          <w:szCs w:val="28"/>
        </w:rPr>
        <w:t>Подача заявок на соревнования</w:t>
      </w:r>
      <w:r w:rsidRPr="00924855">
        <w:rPr>
          <w:rFonts w:ascii="Times New Roman" w:hAnsi="Times New Roman"/>
          <w:sz w:val="28"/>
          <w:szCs w:val="28"/>
        </w:rPr>
        <w:t>».</w:t>
      </w:r>
    </w:p>
    <w:p w14:paraId="15789E45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 При этом были изучены особенности реализации компонентов WPF для построения клиентских приложений с взаимодействи</w:t>
      </w:r>
      <w:r>
        <w:rPr>
          <w:rFonts w:ascii="Times New Roman" w:hAnsi="Times New Roman"/>
          <w:sz w:val="28"/>
          <w:szCs w:val="28"/>
        </w:rPr>
        <w:t>ем</w:t>
      </w:r>
      <w:r w:rsidRPr="00924855">
        <w:rPr>
          <w:rFonts w:ascii="Times New Roman" w:hAnsi="Times New Roman"/>
          <w:sz w:val="28"/>
          <w:szCs w:val="28"/>
        </w:rPr>
        <w:t xml:space="preserve"> с пользователем. </w:t>
      </w:r>
    </w:p>
    <w:p w14:paraId="4F5C8A2B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Результатом работы стало создание WPF-приложения для</w:t>
      </w:r>
      <w:r>
        <w:rPr>
          <w:rFonts w:ascii="Times New Roman" w:hAnsi="Times New Roman"/>
          <w:sz w:val="28"/>
          <w:szCs w:val="28"/>
        </w:rPr>
        <w:t xml:space="preserve"> подачи заявок на соревнования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</w:p>
    <w:p w14:paraId="2C2D69F1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WPF-приложение написано на языке C# </w:t>
      </w:r>
      <w:r>
        <w:rPr>
          <w:rFonts w:ascii="Times New Roman" w:hAnsi="Times New Roman"/>
          <w:sz w:val="28"/>
          <w:szCs w:val="28"/>
        </w:rPr>
        <w:t>в</w:t>
      </w:r>
      <w:r w:rsidRPr="00924855">
        <w:rPr>
          <w:rFonts w:ascii="Times New Roman" w:hAnsi="Times New Roman"/>
          <w:sz w:val="28"/>
          <w:szCs w:val="28"/>
        </w:rPr>
        <w:t xml:space="preserve"> сред</w:t>
      </w:r>
      <w:r>
        <w:rPr>
          <w:rFonts w:ascii="Times New Roman" w:hAnsi="Times New Roman"/>
          <w:sz w:val="28"/>
          <w:szCs w:val="28"/>
        </w:rPr>
        <w:t>е</w:t>
      </w:r>
      <w:r w:rsidRPr="00924855">
        <w:rPr>
          <w:rFonts w:ascii="Times New Roman" w:hAnsi="Times New Roman"/>
          <w:sz w:val="28"/>
          <w:szCs w:val="28"/>
        </w:rPr>
        <w:t xml:space="preserve"> разработки Visual Studio 20</w:t>
      </w:r>
      <w:r>
        <w:rPr>
          <w:rFonts w:ascii="Times New Roman" w:hAnsi="Times New Roman"/>
          <w:sz w:val="28"/>
          <w:szCs w:val="28"/>
        </w:rPr>
        <w:t>22</w:t>
      </w:r>
      <w:r w:rsidRPr="00924855">
        <w:rPr>
          <w:rFonts w:ascii="Times New Roman" w:hAnsi="Times New Roman"/>
          <w:sz w:val="28"/>
          <w:szCs w:val="28"/>
        </w:rPr>
        <w:t xml:space="preserve"> с использованием языка разметки XAML и си</w:t>
      </w:r>
      <w:r>
        <w:rPr>
          <w:rFonts w:ascii="Times New Roman" w:hAnsi="Times New Roman"/>
          <w:sz w:val="28"/>
          <w:szCs w:val="28"/>
        </w:rPr>
        <w:t>стемы управления базой данных M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SQL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2022</w:t>
      </w:r>
      <w:r w:rsidRPr="00924855">
        <w:rPr>
          <w:rFonts w:ascii="Times New Roman" w:hAnsi="Times New Roman"/>
          <w:sz w:val="28"/>
          <w:szCs w:val="28"/>
        </w:rPr>
        <w:t xml:space="preserve">. </w:t>
      </w:r>
    </w:p>
    <w:p w14:paraId="6545FF9E" w14:textId="77777777" w:rsidR="00C274CE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Были проведены опытная эксплуатация и отладочное тестирование WPF приложения. По результатам отладочного тестирования были устранены некоторые недостатки, в частности были обнаружены и исправлены неточности в реализации алгоритм</w:t>
      </w:r>
      <w:r>
        <w:rPr>
          <w:rFonts w:ascii="Times New Roman" w:hAnsi="Times New Roman"/>
          <w:sz w:val="28"/>
          <w:szCs w:val="28"/>
        </w:rPr>
        <w:t>ов</w:t>
      </w:r>
      <w:r w:rsidRPr="00924855">
        <w:rPr>
          <w:rFonts w:ascii="Times New Roman" w:hAnsi="Times New Roman"/>
          <w:sz w:val="28"/>
          <w:szCs w:val="28"/>
        </w:rPr>
        <w:t xml:space="preserve">. После этого было написано руководство пользователя. </w:t>
      </w:r>
    </w:p>
    <w:p w14:paraId="496C2BA9" w14:textId="77777777" w:rsidR="00C274CE" w:rsidRPr="00924855" w:rsidRDefault="00C274CE" w:rsidP="00C274CE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С помощью приложения на основании данных контрольного примера были получены результаты, которые полностью совпадают с выходной информацией контрольного примера.</w:t>
      </w:r>
    </w:p>
    <w:p w14:paraId="55D3D560" w14:textId="77777777" w:rsidR="00C274CE" w:rsidRPr="00924855" w:rsidRDefault="00C274CE" w:rsidP="00C274CE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br w:type="page"/>
      </w:r>
    </w:p>
    <w:p w14:paraId="3AAD9BB1" w14:textId="77777777" w:rsidR="00C274CE" w:rsidRPr="00373FBA" w:rsidRDefault="00C274CE" w:rsidP="00C274CE">
      <w:pPr>
        <w:spacing w:line="360" w:lineRule="auto"/>
        <w:ind w:left="0"/>
        <w:rPr>
          <w:rFonts w:ascii="Times New Roman" w:hAnsi="Times New Roman"/>
          <w:sz w:val="28"/>
          <w:szCs w:val="28"/>
        </w:rPr>
        <w:sectPr w:rsidR="00C274CE" w:rsidRPr="00373FBA" w:rsidSect="00CE2159">
          <w:headerReference w:type="default" r:id="rId35"/>
          <w:footerReference w:type="default" r:id="rId36"/>
          <w:pgSz w:w="11906" w:h="16838"/>
          <w:pgMar w:top="1134" w:right="567" w:bottom="1701" w:left="1701" w:header="709" w:footer="170" w:gutter="0"/>
          <w:pgNumType w:start="3"/>
          <w:cols w:space="708"/>
          <w:docGrid w:linePitch="360"/>
        </w:sectPr>
      </w:pPr>
    </w:p>
    <w:p w14:paraId="654DF82D" w14:textId="77777777" w:rsidR="00362B2D" w:rsidRPr="004D7D22" w:rsidRDefault="00362B2D" w:rsidP="00362B2D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lastRenderedPageBreak/>
        <w:t>Шаблон выходного документа</w:t>
      </w:r>
    </w:p>
    <w:p w14:paraId="7B36D38D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{Название соревнования}</w:t>
      </w:r>
    </w:p>
    <w:p w14:paraId="015EB612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Дата начала соревнования: {Дата начала соревнования}.</w:t>
      </w:r>
    </w:p>
    <w:p w14:paraId="297B8F1B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Дата окончания соревнования: {Дата окончания соревнования}.</w:t>
      </w:r>
    </w:p>
    <w:p w14:paraId="042DCBFD" w14:textId="7777777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Адрес: {Место проведения соревнования}. </w:t>
      </w:r>
    </w:p>
    <w:p w14:paraId="6BF76B55" w14:textId="77777777" w:rsidR="00362B2D" w:rsidRPr="00B12B6A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Описание: </w:t>
      </w:r>
      <w:r w:rsidRPr="00B12B6A">
        <w:rPr>
          <w:rFonts w:ascii="Times New Roman" w:hAnsi="Times New Roman"/>
          <w:sz w:val="28"/>
          <w:szCs w:val="28"/>
        </w:rPr>
        <w:t>{</w:t>
      </w:r>
      <w:r w:rsidRPr="004D7D22">
        <w:rPr>
          <w:rFonts w:ascii="Times New Roman" w:hAnsi="Times New Roman"/>
          <w:sz w:val="28"/>
          <w:szCs w:val="28"/>
        </w:rPr>
        <w:t>Описание</w:t>
      </w:r>
      <w:r w:rsidRPr="00B12B6A">
        <w:rPr>
          <w:rFonts w:ascii="Times New Roman" w:hAnsi="Times New Roman"/>
          <w:sz w:val="28"/>
          <w:szCs w:val="28"/>
        </w:rPr>
        <w:t>}.</w:t>
      </w:r>
    </w:p>
    <w:p w14:paraId="0E056596" w14:textId="12D485E7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Команда 1: {Название команды}, {ФИО тренера команды}.</w:t>
      </w:r>
    </w:p>
    <w:p w14:paraId="58A73334" w14:textId="6D933503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 w:rsidR="00C22FB3">
        <w:rPr>
          <w:rFonts w:ascii="Times New Roman" w:hAnsi="Times New Roman"/>
          <w:sz w:val="28"/>
          <w:szCs w:val="28"/>
        </w:rPr>
        <w:t>2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216442BC" w14:textId="2F667722" w:rsidR="00362B2D" w:rsidRPr="004D7D22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 w:rsidR="00C22FB3">
        <w:rPr>
          <w:rFonts w:ascii="Times New Roman" w:hAnsi="Times New Roman"/>
          <w:sz w:val="28"/>
          <w:szCs w:val="28"/>
        </w:rPr>
        <w:t>3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3E91BC78" w14:textId="46F5F2E4" w:rsidR="00C22FB3" w:rsidRPr="004D7D22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4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3DF91887" w14:textId="4F4FDF84" w:rsidR="00C22FB3" w:rsidRPr="004D7D22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5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7E21EB39" w14:textId="3CC03767" w:rsidR="00C22FB3" w:rsidRPr="004D7D22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6</w:t>
      </w:r>
      <w:r w:rsidRPr="004D7D22">
        <w:rPr>
          <w:rFonts w:ascii="Times New Roman" w:hAnsi="Times New Roman"/>
          <w:sz w:val="28"/>
          <w:szCs w:val="28"/>
        </w:rPr>
        <w:t>: {Название команды}, {ФИО тренера команды}.</w:t>
      </w:r>
    </w:p>
    <w:p w14:paraId="5C15732E" w14:textId="77777777" w:rsidR="00362B2D" w:rsidRPr="004D7D22" w:rsidRDefault="00362B2D" w:rsidP="00362B2D">
      <w:pPr>
        <w:spacing w:after="160" w:line="360" w:lineRule="auto"/>
        <w:ind w:left="0"/>
        <w:rPr>
          <w:rFonts w:ascii="Times New Roman" w:hAnsi="Times New Roman"/>
          <w:sz w:val="28"/>
          <w:szCs w:val="28"/>
        </w:rPr>
      </w:pPr>
    </w:p>
    <w:p w14:paraId="3DF0930A" w14:textId="77777777" w:rsidR="00362B2D" w:rsidRPr="004D7D22" w:rsidRDefault="00362B2D" w:rsidP="00362B2D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Рисунок А.1 – Расписание соревнования</w:t>
      </w:r>
    </w:p>
    <w:p w14:paraId="6B4787B1" w14:textId="77777777" w:rsidR="000F03FB" w:rsidRDefault="000F03FB" w:rsidP="00C274CE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0F03FB" w:rsidSect="0006532F">
          <w:headerReference w:type="default" r:id="rId37"/>
          <w:footerReference w:type="default" r:id="rId38"/>
          <w:type w:val="continuous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9FB946B" w14:textId="77777777" w:rsidR="000F03FB" w:rsidRPr="004D7D22" w:rsidRDefault="000F03FB" w:rsidP="000F03FB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  <w:highlight w:val="yellow"/>
        </w:rPr>
      </w:pPr>
      <w:r w:rsidRPr="004D7D22">
        <w:rPr>
          <w:rFonts w:ascii="Times New Roman" w:hAnsi="Times New Roman"/>
          <w:sz w:val="28"/>
          <w:szCs w:val="28"/>
        </w:rPr>
        <w:lastRenderedPageBreak/>
        <w:t>Концептуальная модель БД</w:t>
      </w:r>
    </w:p>
    <w:p w14:paraId="4379C7E7" w14:textId="77777777" w:rsidR="000F03FB" w:rsidRPr="00A526DD" w:rsidRDefault="000F03FB" w:rsidP="000F03FB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526DD">
        <w:rPr>
          <w:noProof/>
        </w:rPr>
        <w:drawing>
          <wp:inline distT="0" distB="0" distL="0" distR="0" wp14:anchorId="4C6B3A42" wp14:editId="48A6C194">
            <wp:extent cx="5595582" cy="3453260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9351" cy="34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CCA6" w14:textId="77777777" w:rsidR="000F03FB" w:rsidRDefault="000F03FB" w:rsidP="000F03FB">
      <w:pPr>
        <w:tabs>
          <w:tab w:val="left" w:pos="8267"/>
        </w:tabs>
        <w:jc w:val="center"/>
        <w:rPr>
          <w:rFonts w:ascii="Times New Roman" w:hAnsi="Times New Roman"/>
          <w:sz w:val="28"/>
        </w:rPr>
      </w:pPr>
      <w:r w:rsidRPr="00A526DD">
        <w:rPr>
          <w:rFonts w:ascii="Times New Roman" w:hAnsi="Times New Roman"/>
          <w:sz w:val="28"/>
        </w:rPr>
        <w:t>Рисунок Б.1 – Концептуальная модель БД</w:t>
      </w:r>
    </w:p>
    <w:p w14:paraId="6415CD13" w14:textId="77777777" w:rsidR="000F03FB" w:rsidRPr="00B12B6A" w:rsidRDefault="000F03FB" w:rsidP="000F03FB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6532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5D2F2B" wp14:editId="51E76DBF">
            <wp:extent cx="4626591" cy="4152828"/>
            <wp:effectExtent l="0" t="0" r="3175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9917" cy="4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AC3" w14:textId="77777777" w:rsidR="000F03FB" w:rsidRPr="00B17DD4" w:rsidRDefault="000F03FB" w:rsidP="000F03FB">
      <w:pPr>
        <w:tabs>
          <w:tab w:val="left" w:pos="3705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06532F">
        <w:rPr>
          <w:rFonts w:ascii="Times New Roman" w:hAnsi="Times New Roman"/>
          <w:sz w:val="28"/>
        </w:rPr>
        <w:t>Рисунок Б.2 – Схема данных БД</w:t>
      </w:r>
    </w:p>
    <w:p w14:paraId="6965F427" w14:textId="77777777" w:rsidR="000F03FB" w:rsidRPr="00862D59" w:rsidRDefault="000F03FB" w:rsidP="000F03F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  <w:highlight w:val="yellow"/>
        </w:rPr>
        <w:sectPr w:rsidR="000F03FB" w:rsidRPr="00862D59" w:rsidSect="000F03FB">
          <w:headerReference w:type="default" r:id="rId41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075469CB" w14:textId="77777777" w:rsidR="000F03FB" w:rsidRPr="00725F55" w:rsidRDefault="000F03FB" w:rsidP="000F03FB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0F03FB" w:rsidRPr="00725F55" w:rsidSect="00373FBA">
          <w:headerReference w:type="default" r:id="rId42"/>
          <w:type w:val="continuous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1776E31" w14:textId="77777777" w:rsidR="00C274CE" w:rsidRPr="00725F55" w:rsidRDefault="00C274CE" w:rsidP="00C274CE">
      <w:pPr>
        <w:spacing w:before="240" w:line="360" w:lineRule="auto"/>
        <w:jc w:val="center"/>
        <w:rPr>
          <w:rFonts w:ascii="Times New Roman" w:eastAsia="Times New Roman" w:hAnsi="Times New Roman"/>
          <w:sz w:val="32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32"/>
          <w:szCs w:val="24"/>
          <w:lang w:eastAsia="ar-SA"/>
        </w:rPr>
        <w:lastRenderedPageBreak/>
        <w:t>Входные данные контрольного примера</w:t>
      </w:r>
    </w:p>
    <w:p w14:paraId="02E45418" w14:textId="3F734A2A" w:rsidR="00C22FB3" w:rsidRPr="00EF684E" w:rsidRDefault="00C22FB3" w:rsidP="00C22FB3">
      <w:pPr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В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список команд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2FB3" w14:paraId="466CDD89" w14:textId="77777777" w:rsidTr="008730BF">
        <w:tc>
          <w:tcPr>
            <w:tcW w:w="4814" w:type="dxa"/>
          </w:tcPr>
          <w:p w14:paraId="0C7AD824" w14:textId="77777777" w:rsidR="00C22FB3" w:rsidRPr="00EF684E" w:rsidRDefault="00C22FB3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684E">
              <w:rPr>
                <w:rFonts w:ascii="Times New Roman" w:hAnsi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4814" w:type="dxa"/>
          </w:tcPr>
          <w:p w14:paraId="5FC29221" w14:textId="3B6193EC" w:rsidR="00C22FB3" w:rsidRPr="00EF684E" w:rsidRDefault="00C22FB3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684E">
              <w:rPr>
                <w:rFonts w:ascii="Times New Roman" w:hAnsi="Times New Roman"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/>
                <w:sz w:val="24"/>
                <w:szCs w:val="24"/>
              </w:rPr>
              <w:t>тренера</w:t>
            </w:r>
          </w:p>
        </w:tc>
      </w:tr>
      <w:tr w:rsidR="00C22FB3" w14:paraId="45075BE4" w14:textId="77777777" w:rsidTr="008730BF">
        <w:tc>
          <w:tcPr>
            <w:tcW w:w="4814" w:type="dxa"/>
          </w:tcPr>
          <w:p w14:paraId="597BAE5B" w14:textId="1EF4278B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Ворота</w:t>
            </w:r>
          </w:p>
        </w:tc>
        <w:tc>
          <w:tcPr>
            <w:tcW w:w="4814" w:type="dxa"/>
          </w:tcPr>
          <w:p w14:paraId="78DCADE0" w14:textId="77777777" w:rsidR="00C22FB3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ar-SA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Криштиану Роналду душ Сантуш Авейру</w:t>
            </w:r>
          </w:p>
        </w:tc>
      </w:tr>
      <w:tr w:rsidR="00C22FB3" w14:paraId="2A6AF2A4" w14:textId="77777777" w:rsidTr="008730BF">
        <w:tc>
          <w:tcPr>
            <w:tcW w:w="4814" w:type="dxa"/>
          </w:tcPr>
          <w:p w14:paraId="465D1ADC" w14:textId="7C2CD7E3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Девятка</w:t>
            </w:r>
          </w:p>
        </w:tc>
        <w:tc>
          <w:tcPr>
            <w:tcW w:w="4814" w:type="dxa"/>
          </w:tcPr>
          <w:p w14:paraId="7CDC4C60" w14:textId="77777777" w:rsidR="00C22FB3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ar-SA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Лионель Андрес Месси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Куччитини</w:t>
            </w:r>
            <w:proofErr w:type="spellEnd"/>
          </w:p>
        </w:tc>
      </w:tr>
      <w:tr w:rsidR="00C22FB3" w14:paraId="39D23F39" w14:textId="77777777" w:rsidTr="008730BF">
        <w:tc>
          <w:tcPr>
            <w:tcW w:w="4814" w:type="dxa"/>
          </w:tcPr>
          <w:p w14:paraId="63EB497B" w14:textId="6BD0B9F8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Центр</w:t>
            </w:r>
          </w:p>
        </w:tc>
        <w:tc>
          <w:tcPr>
            <w:tcW w:w="4814" w:type="dxa"/>
          </w:tcPr>
          <w:p w14:paraId="546ECD99" w14:textId="77777777" w:rsidR="00C22FB3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ar-SA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Игорь Владимирович Акинфеев</w:t>
            </w:r>
          </w:p>
        </w:tc>
      </w:tr>
      <w:tr w:rsidR="00C22FB3" w14:paraId="2DDBDA77" w14:textId="77777777" w:rsidTr="008730BF">
        <w:tc>
          <w:tcPr>
            <w:tcW w:w="4814" w:type="dxa"/>
          </w:tcPr>
          <w:p w14:paraId="51D042FA" w14:textId="27027BE5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Уфа</w:t>
            </w:r>
          </w:p>
        </w:tc>
        <w:tc>
          <w:tcPr>
            <w:tcW w:w="4814" w:type="dxa"/>
          </w:tcPr>
          <w:p w14:paraId="3DA63F6C" w14:textId="77777777" w:rsidR="00C22FB3" w:rsidRPr="00676945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Петр Чех</w:t>
            </w:r>
          </w:p>
        </w:tc>
      </w:tr>
      <w:tr w:rsidR="00C22FB3" w14:paraId="7C831051" w14:textId="77777777" w:rsidTr="008730BF">
        <w:tc>
          <w:tcPr>
            <w:tcW w:w="4814" w:type="dxa"/>
          </w:tcPr>
          <w:p w14:paraId="6658E4F7" w14:textId="12362F3B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Мяч</w:t>
            </w:r>
          </w:p>
        </w:tc>
        <w:tc>
          <w:tcPr>
            <w:tcW w:w="4814" w:type="dxa"/>
          </w:tcPr>
          <w:p w14:paraId="7B54BA7C" w14:textId="77777777" w:rsidR="00C22FB3" w:rsidRPr="00676945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Давид Хосе Хименес Сильва</w:t>
            </w:r>
          </w:p>
        </w:tc>
      </w:tr>
      <w:tr w:rsidR="00C22FB3" w14:paraId="12386B91" w14:textId="77777777" w:rsidTr="008730BF">
        <w:tc>
          <w:tcPr>
            <w:tcW w:w="4814" w:type="dxa"/>
          </w:tcPr>
          <w:p w14:paraId="4B15FB92" w14:textId="5B82CE18" w:rsidR="00C22FB3" w:rsidRPr="00EF684E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Сармат</w:t>
            </w:r>
          </w:p>
        </w:tc>
        <w:tc>
          <w:tcPr>
            <w:tcW w:w="4814" w:type="dxa"/>
          </w:tcPr>
          <w:p w14:paraId="2560EB87" w14:textId="77777777" w:rsidR="00C22FB3" w:rsidRPr="00676945" w:rsidRDefault="00C22FB3" w:rsidP="008730BF">
            <w:pPr>
              <w:spacing w:after="160" w:line="360" w:lineRule="auto"/>
              <w:ind w:left="0"/>
              <w:jc w:val="left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</w:pPr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Дэвид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Ро́берт</w:t>
            </w:r>
            <w:proofErr w:type="spellEnd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Джо́зеф</w:t>
            </w:r>
            <w:proofErr w:type="spellEnd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 xml:space="preserve"> </w:t>
            </w:r>
            <w:proofErr w:type="spellStart"/>
            <w:r w:rsidRPr="0067694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ECECEC"/>
              </w:rPr>
              <w:t>Бе́кхэм</w:t>
            </w:r>
            <w:proofErr w:type="spellEnd"/>
          </w:p>
        </w:tc>
      </w:tr>
    </w:tbl>
    <w:p w14:paraId="1C77D6D0" w14:textId="77777777" w:rsidR="00362B2D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</w:p>
    <w:p w14:paraId="797B0142" w14:textId="77777777" w:rsidR="0001388B" w:rsidRPr="00C22FB3" w:rsidRDefault="0001388B" w:rsidP="00362B2D">
      <w:pPr>
        <w:ind w:left="0"/>
        <w:jc w:val="left"/>
        <w:rPr>
          <w:rFonts w:ascii="Times New Roman" w:hAnsi="Times New Roman"/>
          <w:sz w:val="28"/>
          <w:szCs w:val="28"/>
          <w:lang w:val="en-US"/>
        </w:rPr>
      </w:pPr>
    </w:p>
    <w:p w14:paraId="3C78BC95" w14:textId="77777777" w:rsidR="00362B2D" w:rsidRDefault="00362B2D" w:rsidP="00362B2D">
      <w:pPr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В.2 – Список соревнований</w:t>
      </w:r>
    </w:p>
    <w:tbl>
      <w:tblPr>
        <w:tblStyle w:val="ad"/>
        <w:tblW w:w="9776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43"/>
        <w:gridCol w:w="2362"/>
      </w:tblGrid>
      <w:tr w:rsidR="00362B2D" w14:paraId="111D1FA9" w14:textId="77777777" w:rsidTr="00790326">
        <w:trPr>
          <w:trHeight w:val="1161"/>
        </w:trPr>
        <w:tc>
          <w:tcPr>
            <w:tcW w:w="1857" w:type="dxa"/>
          </w:tcPr>
          <w:p w14:paraId="7EE783DB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Название соревнования</w:t>
            </w:r>
          </w:p>
        </w:tc>
        <w:tc>
          <w:tcPr>
            <w:tcW w:w="1857" w:type="dxa"/>
          </w:tcPr>
          <w:p w14:paraId="12BA5FB3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Дата начала соревнования</w:t>
            </w:r>
          </w:p>
        </w:tc>
        <w:tc>
          <w:tcPr>
            <w:tcW w:w="1857" w:type="dxa"/>
          </w:tcPr>
          <w:p w14:paraId="12F60250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Дата окончания соревнования</w:t>
            </w:r>
          </w:p>
        </w:tc>
        <w:tc>
          <w:tcPr>
            <w:tcW w:w="1843" w:type="dxa"/>
          </w:tcPr>
          <w:p w14:paraId="02C377F4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2362" w:type="dxa"/>
          </w:tcPr>
          <w:p w14:paraId="1FDD8AA8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Описание соревнования</w:t>
            </w:r>
          </w:p>
        </w:tc>
      </w:tr>
      <w:tr w:rsidR="00362B2D" w14:paraId="28661F4E" w14:textId="77777777" w:rsidTr="00790326">
        <w:trPr>
          <w:trHeight w:val="4986"/>
        </w:trPr>
        <w:tc>
          <w:tcPr>
            <w:tcW w:w="1857" w:type="dxa"/>
          </w:tcPr>
          <w:p w14:paraId="25544B98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Кубок Америки — 2024</w:t>
            </w:r>
          </w:p>
        </w:tc>
        <w:tc>
          <w:tcPr>
            <w:tcW w:w="1857" w:type="dxa"/>
          </w:tcPr>
          <w:p w14:paraId="2DE4DEB6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21.06.2024</w:t>
            </w:r>
          </w:p>
        </w:tc>
        <w:tc>
          <w:tcPr>
            <w:tcW w:w="1857" w:type="dxa"/>
          </w:tcPr>
          <w:p w14:paraId="4040B373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15.07.2024</w:t>
            </w:r>
          </w:p>
        </w:tc>
        <w:tc>
          <w:tcPr>
            <w:tcW w:w="1843" w:type="dxa"/>
          </w:tcPr>
          <w:p w14:paraId="0D31199F" w14:textId="77777777" w:rsidR="00362B2D" w:rsidRPr="00676945" w:rsidRDefault="00362B2D" w:rsidP="008730BF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Хард Рок (Майами, Флорида, США)</w:t>
            </w:r>
          </w:p>
        </w:tc>
        <w:tc>
          <w:tcPr>
            <w:tcW w:w="2362" w:type="dxa"/>
          </w:tcPr>
          <w:p w14:paraId="2FB0B03F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Кубок Америки по футболу 2024 — 48-й розыгрыш главного мужского футбольного турнира среди южноамериканских и североамериканских команд, организуемого КОНМЕБОЛ, который проходил с 20 июня по 14 июля 2024 года в США.</w:t>
            </w:r>
          </w:p>
        </w:tc>
      </w:tr>
    </w:tbl>
    <w:p w14:paraId="70CBB293" w14:textId="77777777" w:rsidR="00362B2D" w:rsidRDefault="00362B2D" w:rsidP="00362B2D">
      <w:pPr>
        <w:ind w:left="0"/>
      </w:pPr>
    </w:p>
    <w:p w14:paraId="518E96EE" w14:textId="77777777" w:rsidR="00362B2D" w:rsidRDefault="00362B2D" w:rsidP="00362B2D"/>
    <w:p w14:paraId="66410718" w14:textId="77777777" w:rsidR="00362B2D" w:rsidRDefault="00362B2D" w:rsidP="00362B2D"/>
    <w:p w14:paraId="67BA0D5E" w14:textId="77777777" w:rsidR="00362B2D" w:rsidRPr="0043465B" w:rsidRDefault="00362B2D" w:rsidP="00362B2D">
      <w:pPr>
        <w:ind w:left="0"/>
        <w:rPr>
          <w:rFonts w:ascii="Times New Roman" w:hAnsi="Times New Roman"/>
          <w:sz w:val="28"/>
          <w:szCs w:val="28"/>
        </w:rPr>
      </w:pPr>
      <w:r w:rsidRPr="0043465B">
        <w:rPr>
          <w:rFonts w:ascii="Times New Roman" w:hAnsi="Times New Roman"/>
          <w:sz w:val="28"/>
          <w:szCs w:val="28"/>
        </w:rPr>
        <w:t>Продолжение таблицы В.2</w:t>
      </w:r>
    </w:p>
    <w:tbl>
      <w:tblPr>
        <w:tblStyle w:val="ad"/>
        <w:tblW w:w="9670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23"/>
        <w:gridCol w:w="2336"/>
      </w:tblGrid>
      <w:tr w:rsidR="00362B2D" w14:paraId="7AACC5D7" w14:textId="77777777" w:rsidTr="008730BF">
        <w:trPr>
          <w:trHeight w:val="6063"/>
        </w:trPr>
        <w:tc>
          <w:tcPr>
            <w:tcW w:w="1837" w:type="dxa"/>
          </w:tcPr>
          <w:p w14:paraId="679FAD55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4"/>
                <w:szCs w:val="24"/>
              </w:rPr>
              <w:t>ЧМ-2026 — Азия</w:t>
            </w:r>
          </w:p>
        </w:tc>
        <w:tc>
          <w:tcPr>
            <w:tcW w:w="1837" w:type="dxa"/>
          </w:tcPr>
          <w:p w14:paraId="73C97C14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8"/>
                <w:szCs w:val="28"/>
              </w:rPr>
              <w:t>12.10.2023</w:t>
            </w:r>
          </w:p>
        </w:tc>
        <w:tc>
          <w:tcPr>
            <w:tcW w:w="1837" w:type="dxa"/>
          </w:tcPr>
          <w:p w14:paraId="13AA022E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8"/>
                <w:szCs w:val="28"/>
              </w:rPr>
              <w:t>15.11.2025</w:t>
            </w:r>
          </w:p>
        </w:tc>
        <w:tc>
          <w:tcPr>
            <w:tcW w:w="1823" w:type="dxa"/>
          </w:tcPr>
          <w:p w14:paraId="7C225C60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76945">
              <w:rPr>
                <w:rFonts w:ascii="Times New Roman" w:hAnsi="Times New Roman"/>
                <w:sz w:val="28"/>
                <w:szCs w:val="28"/>
              </w:rPr>
              <w:t>Робина (Голд-Кост, Австралия)</w:t>
            </w:r>
          </w:p>
        </w:tc>
        <w:tc>
          <w:tcPr>
            <w:tcW w:w="2336" w:type="dxa"/>
          </w:tcPr>
          <w:p w14:paraId="4D3EBB85" w14:textId="77777777" w:rsidR="00362B2D" w:rsidRDefault="00362B2D" w:rsidP="008730BF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>Главное международное соревнование по футболу, проводимое с 1930 года. Чемпионат мира организуется управляющим органом мирового футбола — ФИФА, и участвовать в нём могут мужские национальные сборные стран-членов ФИФА всех континентов.</w:t>
            </w:r>
          </w:p>
        </w:tc>
      </w:tr>
      <w:tr w:rsidR="00790326" w14:paraId="7489D207" w14:textId="77777777" w:rsidTr="008730BF">
        <w:trPr>
          <w:trHeight w:val="6063"/>
        </w:trPr>
        <w:tc>
          <w:tcPr>
            <w:tcW w:w="1837" w:type="dxa"/>
          </w:tcPr>
          <w:p w14:paraId="7D956F57" w14:textId="06259058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>Товарищеские матчи U21 — 2024</w:t>
            </w:r>
          </w:p>
        </w:tc>
        <w:tc>
          <w:tcPr>
            <w:tcW w:w="1837" w:type="dxa"/>
          </w:tcPr>
          <w:p w14:paraId="68DD6798" w14:textId="72907EE9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01.01.2024</w:t>
            </w:r>
          </w:p>
        </w:tc>
        <w:tc>
          <w:tcPr>
            <w:tcW w:w="1837" w:type="dxa"/>
          </w:tcPr>
          <w:p w14:paraId="10DC3054" w14:textId="2C619460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31.12.2024</w:t>
            </w:r>
          </w:p>
        </w:tc>
        <w:tc>
          <w:tcPr>
            <w:tcW w:w="1823" w:type="dxa"/>
          </w:tcPr>
          <w:p w14:paraId="6A36AE86" w14:textId="3685F7B9" w:rsidR="00790326" w:rsidRPr="00676945" w:rsidRDefault="00790326" w:rsidP="00790326">
            <w:pPr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 xml:space="preserve">Роналдо Луис </w:t>
            </w:r>
            <w:proofErr w:type="spellStart"/>
            <w:r w:rsidRPr="0043465B">
              <w:rPr>
                <w:rFonts w:ascii="Times New Roman" w:hAnsi="Times New Roman"/>
                <w:sz w:val="24"/>
                <w:szCs w:val="24"/>
              </w:rPr>
              <w:t>Назарио</w:t>
            </w:r>
            <w:proofErr w:type="spellEnd"/>
            <w:r w:rsidRPr="0043465B">
              <w:rPr>
                <w:rFonts w:ascii="Times New Roman" w:hAnsi="Times New Roman"/>
                <w:sz w:val="24"/>
                <w:szCs w:val="24"/>
              </w:rPr>
              <w:t xml:space="preserve"> де Лима (Рио-де-Жанейро, Бразилия)</w:t>
            </w:r>
          </w:p>
        </w:tc>
        <w:tc>
          <w:tcPr>
            <w:tcW w:w="2336" w:type="dxa"/>
          </w:tcPr>
          <w:p w14:paraId="4ED24ABB" w14:textId="4C7D4DAC" w:rsidR="00790326" w:rsidRPr="0043465B" w:rsidRDefault="00790326" w:rsidP="00790326">
            <w:pPr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3465B">
              <w:rPr>
                <w:rFonts w:ascii="Times New Roman" w:hAnsi="Times New Roman"/>
                <w:sz w:val="24"/>
                <w:szCs w:val="24"/>
              </w:rPr>
              <w:t>Товарищеские матчи U21 часто проводятся в рамках подготовки к чемпионатам Европы, мира и олимпийским играм. Они могут включать как традиционные футбольные нации, так и менее известные команды, что позволяет игрокам показать свои навыки на международной арене.</w:t>
            </w:r>
          </w:p>
        </w:tc>
      </w:tr>
    </w:tbl>
    <w:p w14:paraId="01CB4E82" w14:textId="77777777" w:rsidR="00362B2D" w:rsidRPr="00362B2D" w:rsidRDefault="00362B2D" w:rsidP="00362B2D">
      <w:pPr>
        <w:spacing w:after="160" w:line="360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  <w:r w:rsidRPr="00362B2D"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>Таблица В.4 – список логинов и паролей пользователей</w:t>
      </w:r>
    </w:p>
    <w:tbl>
      <w:tblPr>
        <w:tblStyle w:val="ad"/>
        <w:tblW w:w="9325" w:type="dxa"/>
        <w:jc w:val="center"/>
        <w:tblLayout w:type="fixed"/>
        <w:tblLook w:val="04A0" w:firstRow="1" w:lastRow="0" w:firstColumn="1" w:lastColumn="0" w:noHBand="0" w:noVBand="1"/>
      </w:tblPr>
      <w:tblGrid>
        <w:gridCol w:w="1454"/>
        <w:gridCol w:w="2362"/>
        <w:gridCol w:w="2362"/>
        <w:gridCol w:w="1376"/>
        <w:gridCol w:w="1771"/>
      </w:tblGrid>
      <w:tr w:rsidR="00362B2D" w:rsidRPr="009364F6" w14:paraId="6671A8A1" w14:textId="77777777" w:rsidTr="008730BF">
        <w:trPr>
          <w:cantSplit/>
          <w:trHeight w:val="807"/>
          <w:jc w:val="center"/>
        </w:trPr>
        <w:tc>
          <w:tcPr>
            <w:tcW w:w="1454" w:type="dxa"/>
          </w:tcPr>
          <w:p w14:paraId="6F8F7291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ID</w:t>
            </w: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пользователя</w:t>
            </w:r>
          </w:p>
        </w:tc>
        <w:tc>
          <w:tcPr>
            <w:tcW w:w="2362" w:type="dxa"/>
          </w:tcPr>
          <w:p w14:paraId="6D2B1E5C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362" w:type="dxa"/>
          </w:tcPr>
          <w:p w14:paraId="2A389FBE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Логин</w:t>
            </w:r>
          </w:p>
        </w:tc>
        <w:tc>
          <w:tcPr>
            <w:tcW w:w="1376" w:type="dxa"/>
          </w:tcPr>
          <w:p w14:paraId="5954FA4A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Пароль</w:t>
            </w:r>
          </w:p>
        </w:tc>
        <w:tc>
          <w:tcPr>
            <w:tcW w:w="1771" w:type="dxa"/>
          </w:tcPr>
          <w:p w14:paraId="2C12C08D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Роль</w:t>
            </w:r>
          </w:p>
        </w:tc>
      </w:tr>
      <w:tr w:rsidR="00362B2D" w:rsidRPr="009364F6" w14:paraId="3E4D86AF" w14:textId="77777777" w:rsidTr="008730BF">
        <w:trPr>
          <w:cantSplit/>
          <w:trHeight w:val="422"/>
          <w:jc w:val="center"/>
        </w:trPr>
        <w:tc>
          <w:tcPr>
            <w:tcW w:w="1454" w:type="dxa"/>
          </w:tcPr>
          <w:p w14:paraId="315F064D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62" w:type="dxa"/>
          </w:tcPr>
          <w:p w14:paraId="25817B56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62" w:type="dxa"/>
          </w:tcPr>
          <w:p w14:paraId="73655107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376" w:type="dxa"/>
          </w:tcPr>
          <w:p w14:paraId="10E281FE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771" w:type="dxa"/>
          </w:tcPr>
          <w:p w14:paraId="5CA197E8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</w:t>
            </w:r>
          </w:p>
        </w:tc>
      </w:tr>
      <w:tr w:rsidR="00362B2D" w:rsidRPr="009364F6" w14:paraId="7743D0E6" w14:textId="77777777" w:rsidTr="008730BF">
        <w:trPr>
          <w:cantSplit/>
          <w:trHeight w:val="406"/>
          <w:jc w:val="center"/>
        </w:trPr>
        <w:tc>
          <w:tcPr>
            <w:tcW w:w="1454" w:type="dxa"/>
          </w:tcPr>
          <w:p w14:paraId="3F34B487" w14:textId="77777777" w:rsidR="00362B2D" w:rsidRPr="009364F6" w:rsidRDefault="00362B2D" w:rsidP="008730BF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62" w:type="dxa"/>
          </w:tcPr>
          <w:p w14:paraId="63FE676C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Иванов Артем Сергеевич</w:t>
            </w:r>
          </w:p>
        </w:tc>
        <w:tc>
          <w:tcPr>
            <w:tcW w:w="2362" w:type="dxa"/>
          </w:tcPr>
          <w:p w14:paraId="31D285E8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64F6">
              <w:rPr>
                <w:rFonts w:ascii="Times New Roman" w:hAnsi="Times New Roman"/>
                <w:sz w:val="24"/>
                <w:szCs w:val="24"/>
                <w:lang w:val="en-US"/>
              </w:rPr>
              <w:t>F14521ut112</w:t>
            </w:r>
          </w:p>
          <w:p w14:paraId="7467EFCB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376" w:type="dxa"/>
          </w:tcPr>
          <w:p w14:paraId="526728C5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Ivanov2004</w:t>
            </w:r>
          </w:p>
        </w:tc>
        <w:tc>
          <w:tcPr>
            <w:tcW w:w="1771" w:type="dxa"/>
          </w:tcPr>
          <w:p w14:paraId="5A93E84E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Администратор</w:t>
            </w:r>
          </w:p>
        </w:tc>
      </w:tr>
      <w:tr w:rsidR="00362B2D" w:rsidRPr="009364F6" w14:paraId="2ED8ECD5" w14:textId="77777777" w:rsidTr="008730BF">
        <w:trPr>
          <w:cantSplit/>
          <w:trHeight w:val="550"/>
          <w:jc w:val="center"/>
        </w:trPr>
        <w:tc>
          <w:tcPr>
            <w:tcW w:w="1454" w:type="dxa"/>
          </w:tcPr>
          <w:p w14:paraId="7FB1FC37" w14:textId="77777777" w:rsidR="00362B2D" w:rsidRPr="009364F6" w:rsidRDefault="00362B2D" w:rsidP="008730BF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62" w:type="dxa"/>
          </w:tcPr>
          <w:p w14:paraId="6A25C323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64F6">
              <w:rPr>
                <w:rFonts w:ascii="Times New Roman" w:hAnsi="Times New Roman"/>
                <w:sz w:val="24"/>
                <w:szCs w:val="24"/>
              </w:rPr>
              <w:t>Новикова Елена Вячеславовна</w:t>
            </w:r>
          </w:p>
          <w:p w14:paraId="45BC0AFA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62" w:type="dxa"/>
          </w:tcPr>
          <w:p w14:paraId="59FDFCEC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64F6">
              <w:rPr>
                <w:rFonts w:ascii="Times New Roman" w:hAnsi="Times New Roman"/>
                <w:sz w:val="24"/>
                <w:szCs w:val="24"/>
                <w:lang w:val="en-US"/>
              </w:rPr>
              <w:t>N20031212july</w:t>
            </w:r>
          </w:p>
        </w:tc>
        <w:tc>
          <w:tcPr>
            <w:tcW w:w="1376" w:type="dxa"/>
          </w:tcPr>
          <w:p w14:paraId="7FDCDD58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Mers4111</w:t>
            </w:r>
          </w:p>
        </w:tc>
        <w:tc>
          <w:tcPr>
            <w:tcW w:w="1771" w:type="dxa"/>
          </w:tcPr>
          <w:p w14:paraId="57248396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Клиент</w:t>
            </w:r>
          </w:p>
        </w:tc>
      </w:tr>
      <w:tr w:rsidR="00362B2D" w:rsidRPr="00862D59" w14:paraId="1B01F682" w14:textId="77777777" w:rsidTr="008730BF">
        <w:trPr>
          <w:cantSplit/>
          <w:trHeight w:val="558"/>
          <w:jc w:val="center"/>
        </w:trPr>
        <w:tc>
          <w:tcPr>
            <w:tcW w:w="1454" w:type="dxa"/>
          </w:tcPr>
          <w:p w14:paraId="53026AF7" w14:textId="77777777" w:rsidR="00362B2D" w:rsidRPr="009364F6" w:rsidRDefault="00362B2D" w:rsidP="008730BF">
            <w:pPr>
              <w:spacing w:line="360" w:lineRule="auto"/>
              <w:ind w:lef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362" w:type="dxa"/>
          </w:tcPr>
          <w:p w14:paraId="1ECE596D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Ломоносов Сергей Вячеславович</w:t>
            </w:r>
          </w:p>
        </w:tc>
        <w:tc>
          <w:tcPr>
            <w:tcW w:w="2362" w:type="dxa"/>
          </w:tcPr>
          <w:p w14:paraId="6D498050" w14:textId="77777777" w:rsidR="00362B2D" w:rsidRPr="009364F6" w:rsidRDefault="00362B2D" w:rsidP="008730BF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364F6">
              <w:rPr>
                <w:rFonts w:ascii="Times New Roman" w:hAnsi="Times New Roman"/>
                <w:sz w:val="24"/>
                <w:szCs w:val="24"/>
                <w:lang w:val="en-US"/>
              </w:rPr>
              <w:t>Trener42212</w:t>
            </w:r>
          </w:p>
        </w:tc>
        <w:tc>
          <w:tcPr>
            <w:tcW w:w="1376" w:type="dxa"/>
          </w:tcPr>
          <w:p w14:paraId="37CC7579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val="en-US" w:eastAsia="ar-SA"/>
              </w:rPr>
              <w:t>1101God</w:t>
            </w:r>
          </w:p>
        </w:tc>
        <w:tc>
          <w:tcPr>
            <w:tcW w:w="1771" w:type="dxa"/>
          </w:tcPr>
          <w:p w14:paraId="39C378E7" w14:textId="77777777" w:rsidR="00362B2D" w:rsidRPr="009364F6" w:rsidRDefault="00362B2D" w:rsidP="008730BF">
            <w:pPr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9364F6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Тренер</w:t>
            </w:r>
          </w:p>
        </w:tc>
      </w:tr>
    </w:tbl>
    <w:p w14:paraId="2AEBD13F" w14:textId="77777777" w:rsidR="000F03FB" w:rsidRDefault="000F03FB" w:rsidP="0079032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ar-SA"/>
        </w:rPr>
        <w:sectPr w:rsidR="000F03FB" w:rsidSect="00790326">
          <w:headerReference w:type="default" r:id="rId43"/>
          <w:footerReference w:type="default" r:id="rId44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244234C" w14:textId="59BB1610" w:rsidR="000F03FB" w:rsidRPr="00725F55" w:rsidRDefault="000F03FB" w:rsidP="000F03FB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  <w:lang w:eastAsia="ar-SA"/>
        </w:rPr>
      </w:pPr>
      <w:r w:rsidRPr="00725F55">
        <w:rPr>
          <w:rFonts w:ascii="Times New Roman" w:eastAsia="Times New Roman" w:hAnsi="Times New Roman"/>
          <w:sz w:val="32"/>
          <w:szCs w:val="24"/>
          <w:lang w:eastAsia="ar-SA"/>
        </w:rPr>
        <w:lastRenderedPageBreak/>
        <w:t>Выходные данные контрольного примера</w:t>
      </w:r>
    </w:p>
    <w:p w14:paraId="3B0B1498" w14:textId="77777777" w:rsidR="000F03FB" w:rsidRDefault="000F03FB" w:rsidP="000F03FB">
      <w:pPr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</w:t>
      </w:r>
      <w:r w:rsidRPr="00676945">
        <w:rPr>
          <w:rFonts w:ascii="Times New Roman" w:hAnsi="Times New Roman"/>
          <w:sz w:val="24"/>
          <w:szCs w:val="24"/>
        </w:rPr>
        <w:t>М-2026 — Азия</w:t>
      </w:r>
    </w:p>
    <w:p w14:paraId="3321D9F8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Дата начала соревнования: </w:t>
      </w:r>
      <w:r w:rsidRPr="00676945">
        <w:rPr>
          <w:rFonts w:ascii="Times New Roman" w:hAnsi="Times New Roman"/>
          <w:sz w:val="28"/>
          <w:szCs w:val="28"/>
        </w:rPr>
        <w:t>12.10.2023</w:t>
      </w:r>
    </w:p>
    <w:p w14:paraId="34B3D543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Дата окончания соревнования: </w:t>
      </w:r>
      <w:r w:rsidRPr="00676945">
        <w:rPr>
          <w:rFonts w:ascii="Times New Roman" w:hAnsi="Times New Roman"/>
          <w:sz w:val="28"/>
          <w:szCs w:val="28"/>
        </w:rPr>
        <w:t>15.11.2025</w:t>
      </w:r>
    </w:p>
    <w:p w14:paraId="720940D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Адрес: </w:t>
      </w:r>
      <w:r w:rsidRPr="00790326">
        <w:rPr>
          <w:rFonts w:ascii="Times New Roman" w:hAnsi="Times New Roman"/>
          <w:sz w:val="28"/>
          <w:szCs w:val="28"/>
        </w:rPr>
        <w:t>Робина (</w:t>
      </w:r>
      <w:proofErr w:type="spellStart"/>
      <w:r w:rsidRPr="00790326">
        <w:rPr>
          <w:rFonts w:ascii="Times New Roman" w:hAnsi="Times New Roman"/>
          <w:sz w:val="28"/>
          <w:szCs w:val="28"/>
        </w:rPr>
        <w:t>Голд-Кост</w:t>
      </w:r>
      <w:proofErr w:type="spellEnd"/>
      <w:r w:rsidRPr="00790326">
        <w:rPr>
          <w:rFonts w:ascii="Times New Roman" w:hAnsi="Times New Roman"/>
          <w:sz w:val="28"/>
          <w:szCs w:val="28"/>
        </w:rPr>
        <w:t>, Австралия)</w:t>
      </w:r>
    </w:p>
    <w:p w14:paraId="68090EE2" w14:textId="77777777" w:rsidR="000F03FB" w:rsidRPr="00790326" w:rsidRDefault="000F03FB" w:rsidP="000F03FB">
      <w:pPr>
        <w:ind w:left="0"/>
        <w:jc w:val="left"/>
        <w:rPr>
          <w:rFonts w:ascii="Times New Roman" w:hAnsi="Times New Roman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Описание: </w:t>
      </w:r>
      <w:r w:rsidRPr="00790326">
        <w:rPr>
          <w:rFonts w:ascii="Times New Roman" w:hAnsi="Times New Roman"/>
          <w:sz w:val="28"/>
          <w:szCs w:val="28"/>
        </w:rPr>
        <w:t>Главное международное соревнование по футболу, проводимое с 1930 года. Чемпионат мира организуется управляющим органом мирового футбола — ФИФА, и участвовать в нём могут мужские национальные сборные стран-членов ФИФА всех континентов.</w:t>
      </w:r>
    </w:p>
    <w:p w14:paraId="3E8CD65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1: </w:t>
      </w:r>
      <w:r w:rsidRPr="00790326">
        <w:rPr>
          <w:rFonts w:ascii="Times New Roman" w:hAnsi="Times New Roman"/>
          <w:sz w:val="28"/>
          <w:szCs w:val="28"/>
        </w:rPr>
        <w:t>Ворота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Криштиану Роналду душ Сантуш Авейру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3C0759BD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2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 w:rsidRPr="00790326">
        <w:rPr>
          <w:rFonts w:ascii="Times New Roman" w:hAnsi="Times New Roman"/>
          <w:sz w:val="28"/>
          <w:szCs w:val="28"/>
        </w:rPr>
        <w:t>Девятка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 xml:space="preserve">Лионель Андрес Месси </w:t>
      </w:r>
      <w:proofErr w:type="spellStart"/>
      <w:r w:rsidRPr="00790326">
        <w:rPr>
          <w:rFonts w:ascii="Times New Roman" w:hAnsi="Times New Roman"/>
          <w:sz w:val="28"/>
          <w:szCs w:val="28"/>
        </w:rPr>
        <w:t>Куччитини</w:t>
      </w:r>
      <w:proofErr w:type="spellEnd"/>
      <w:r w:rsidRPr="004D7D22">
        <w:rPr>
          <w:rFonts w:ascii="Times New Roman" w:hAnsi="Times New Roman"/>
          <w:sz w:val="28"/>
          <w:szCs w:val="28"/>
        </w:rPr>
        <w:t>.</w:t>
      </w:r>
    </w:p>
    <w:p w14:paraId="010A7FDB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3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Центр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Игорь Владимирович Акинфеев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0AD7A00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4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Уфа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Петр Чех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0D22A0C9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5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Мяч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>Давид Хосе Хименес Сильва</w:t>
      </w:r>
      <w:r w:rsidRPr="004D7D22">
        <w:rPr>
          <w:rFonts w:ascii="Times New Roman" w:hAnsi="Times New Roman"/>
          <w:sz w:val="28"/>
          <w:szCs w:val="28"/>
        </w:rPr>
        <w:t>.</w:t>
      </w:r>
    </w:p>
    <w:p w14:paraId="047EEA25" w14:textId="77777777" w:rsidR="000F03FB" w:rsidRPr="004D7D22" w:rsidRDefault="000F03FB" w:rsidP="000F03FB">
      <w:pPr>
        <w:ind w:left="0"/>
        <w:jc w:val="left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</w:rPr>
        <w:t>6</w:t>
      </w:r>
      <w:r w:rsidRPr="004D7D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Сармат</w:t>
      </w:r>
      <w:r w:rsidRPr="004D7D22">
        <w:rPr>
          <w:rFonts w:ascii="Times New Roman" w:hAnsi="Times New Roman"/>
          <w:sz w:val="28"/>
          <w:szCs w:val="28"/>
        </w:rPr>
        <w:t xml:space="preserve">, </w:t>
      </w:r>
      <w:r w:rsidRPr="00790326">
        <w:rPr>
          <w:rFonts w:ascii="Times New Roman" w:hAnsi="Times New Roman"/>
          <w:sz w:val="28"/>
          <w:szCs w:val="28"/>
        </w:rPr>
        <w:t xml:space="preserve">Дэвид </w:t>
      </w:r>
      <w:proofErr w:type="spellStart"/>
      <w:r w:rsidRPr="00790326">
        <w:rPr>
          <w:rFonts w:ascii="Times New Roman" w:hAnsi="Times New Roman"/>
          <w:sz w:val="28"/>
          <w:szCs w:val="28"/>
        </w:rPr>
        <w:t>Ро́берт</w:t>
      </w:r>
      <w:proofErr w:type="spellEnd"/>
      <w:r w:rsidRPr="007903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0326">
        <w:rPr>
          <w:rFonts w:ascii="Times New Roman" w:hAnsi="Times New Roman"/>
          <w:sz w:val="28"/>
          <w:szCs w:val="28"/>
        </w:rPr>
        <w:t>Джо́зеф</w:t>
      </w:r>
      <w:proofErr w:type="spellEnd"/>
      <w:r w:rsidRPr="007903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0326">
        <w:rPr>
          <w:rFonts w:ascii="Times New Roman" w:hAnsi="Times New Roman"/>
          <w:sz w:val="28"/>
          <w:szCs w:val="28"/>
        </w:rPr>
        <w:t>Бе́кхэм</w:t>
      </w:r>
      <w:proofErr w:type="spellEnd"/>
      <w:r w:rsidRPr="004D7D22">
        <w:rPr>
          <w:rFonts w:ascii="Times New Roman" w:hAnsi="Times New Roman"/>
          <w:sz w:val="28"/>
          <w:szCs w:val="28"/>
        </w:rPr>
        <w:t>.</w:t>
      </w:r>
    </w:p>
    <w:p w14:paraId="13E9423B" w14:textId="77777777" w:rsidR="000F03FB" w:rsidRPr="004D7D22" w:rsidRDefault="000F03FB" w:rsidP="000F03FB">
      <w:pPr>
        <w:spacing w:after="160" w:line="360" w:lineRule="auto"/>
        <w:ind w:left="0"/>
        <w:rPr>
          <w:rFonts w:ascii="Times New Roman" w:hAnsi="Times New Roman"/>
          <w:sz w:val="28"/>
          <w:szCs w:val="28"/>
        </w:rPr>
      </w:pPr>
    </w:p>
    <w:p w14:paraId="1987FE5C" w14:textId="77777777" w:rsidR="000F03FB" w:rsidRDefault="000F03FB" w:rsidP="000F03FB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7D22">
        <w:rPr>
          <w:rFonts w:ascii="Times New Roman" w:hAnsi="Times New Roman"/>
          <w:sz w:val="28"/>
          <w:szCs w:val="28"/>
        </w:rPr>
        <w:t>Рисунок А.1 – Расписание соревнован</w:t>
      </w:r>
      <w:r>
        <w:rPr>
          <w:rFonts w:ascii="Times New Roman" w:hAnsi="Times New Roman"/>
          <w:sz w:val="28"/>
          <w:szCs w:val="28"/>
        </w:rPr>
        <w:t>ия</w:t>
      </w:r>
    </w:p>
    <w:p w14:paraId="769E96C7" w14:textId="466E88EE" w:rsidR="000F03FB" w:rsidRPr="00725F55" w:rsidRDefault="000F03FB" w:rsidP="000F03FB">
      <w:pPr>
        <w:spacing w:after="160" w:line="259" w:lineRule="auto"/>
        <w:ind w:left="0"/>
        <w:rPr>
          <w:rFonts w:ascii="Times New Roman" w:hAnsi="Times New Roman"/>
          <w:sz w:val="28"/>
          <w:szCs w:val="28"/>
        </w:rPr>
        <w:sectPr w:rsidR="000F03FB" w:rsidRPr="00725F55" w:rsidSect="00790326">
          <w:headerReference w:type="default" r:id="rId45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4F2DB1A5" w14:textId="73C52BFC" w:rsidR="00C274CE" w:rsidRPr="00725F55" w:rsidRDefault="00C274CE" w:rsidP="00C274CE">
      <w:pPr>
        <w:spacing w:after="160" w:line="360" w:lineRule="auto"/>
        <w:ind w:left="0"/>
        <w:jc w:val="left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5E639FDA" w14:textId="77777777" w:rsidR="00C274CE" w:rsidRDefault="00C274CE" w:rsidP="00790326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</w:t>
      </w:r>
    </w:p>
    <w:p w14:paraId="2EF858D2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Форма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MainWindow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(Рабочее окно)</w:t>
      </w:r>
    </w:p>
    <w:p w14:paraId="087435F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D4768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7ED9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85F2F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6B5CC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System.Windows.Navigation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76E83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5C02B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namespace Auction</w:t>
      </w:r>
    </w:p>
    <w:p w14:paraId="6861BC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0894C3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4E2222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MainWindow.xaml</w:t>
      </w:r>
      <w:proofErr w:type="spellEnd"/>
    </w:p>
    <w:p w14:paraId="0E9CE8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34948A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MainWindow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Window</w:t>
      </w:r>
    </w:p>
    <w:p w14:paraId="41A47E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5E9B7A5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MainWindow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DB287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4F4A1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7DE84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MainFrame.Navigate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));</w:t>
      </w:r>
    </w:p>
    <w:p w14:paraId="7E9608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CD0A3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B1BD0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508F8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427DF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8A8AE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A350A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FF055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20072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63903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6447BD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F3187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A2F86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C4466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723D0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Manager.MainFrame.CanGoBack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3FC7D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8587D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Manager.MainFrame.GoForward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5CFB7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CB6F6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22DF35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BtnUserBids_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7DE44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4F5C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32BF6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8A95B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4166C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Navigating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NavigatingCancelEventArgs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B53B4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53C12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!=0)</w:t>
      </w:r>
    </w:p>
    <w:p w14:paraId="7CA859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617A45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tbUserName.Text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[0][1] + "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[0][2] + </w:t>
      </w:r>
    </w:p>
    <w:p w14:paraId="2AB695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"\n" +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[0][3];</w:t>
      </w:r>
    </w:p>
    <w:p w14:paraId="3998E4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92C165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btnUserBids.Visibility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E1218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733AA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42224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CE807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5C70E2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1B680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tbUserName.Text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="";</w:t>
      </w:r>
    </w:p>
    <w:p w14:paraId="0173C3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btnAuctions.Visibility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12368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66044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btnUserSettings.Visibility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6323E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08CAD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FDA4A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47BA5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69288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E8B50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BtnSignOut_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19EC2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2899A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уверены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r w:rsidRPr="00820B60">
        <w:rPr>
          <w:rFonts w:ascii="Times New Roman" w:eastAsiaTheme="minorHAnsi" w:hAnsi="Times New Roman"/>
          <w:sz w:val="20"/>
          <w:szCs w:val="20"/>
        </w:rPr>
        <w:t>что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хотите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выйти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?", "</w:t>
      </w:r>
      <w:r w:rsidRPr="00820B60">
        <w:rPr>
          <w:rFonts w:ascii="Times New Roman" w:eastAsiaTheme="minorHAnsi" w:hAnsi="Times New Roman"/>
          <w:sz w:val="20"/>
          <w:szCs w:val="20"/>
        </w:rPr>
        <w:t>Подтверждение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4004F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AE626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A4EC0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A4096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while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MainFrame.CanGoBack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AD258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MainFrame.GoBack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29BA729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362B2D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3868A17E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1083132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52541D82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FFCF5F7" w14:textId="77777777" w:rsidR="00C274CE" w:rsidRPr="00362B2D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lastRenderedPageBreak/>
        <w:t>Форма</w:t>
      </w:r>
      <w:r w:rsidRPr="00362B2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SignIn</w:t>
      </w:r>
      <w:r w:rsidRPr="00362B2D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362B2D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362B2D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Вход</w:t>
      </w:r>
      <w:r w:rsidRPr="00362B2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в</w:t>
      </w:r>
      <w:r w:rsidRPr="00362B2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систему</w:t>
      </w:r>
      <w:r w:rsidRPr="00362B2D">
        <w:rPr>
          <w:rFonts w:ascii="Times New Roman" w:hAnsi="Times New Roman"/>
          <w:sz w:val="20"/>
          <w:szCs w:val="20"/>
          <w:lang w:val="en-US"/>
        </w:rPr>
        <w:t>)</w:t>
      </w:r>
    </w:p>
    <w:p w14:paraId="2674FA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0BE68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3B8AA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E713A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8D1B6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043D0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74AA20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3DBDB2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317DB3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SignInPage.xaml</w:t>
      </w:r>
      <w:proofErr w:type="spellEnd"/>
    </w:p>
    <w:p w14:paraId="3E66B3F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05128F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341BD95E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</w:t>
      </w:r>
      <w:r w:rsidRPr="00362B2D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B6EBD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public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static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bool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;//хранит информацию о том, вошел ли в систему админ</w:t>
      </w:r>
    </w:p>
    <w:p w14:paraId="52687C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public static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D7DA3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7F4684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650CB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495FC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tbLogin.Focus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907C5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A30DC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F955B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BtnSignIn_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FEDDC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33778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checkIsShowPassword.IsChecked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12297F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D0149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1563FC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MessageBox.Show("Введите логин и пароль!");</w:t>
      </w:r>
    </w:p>
    <w:p w14:paraId="37EA36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F3063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логин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6E7884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08007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пароль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6A9B74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68E1CE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39B3C2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=1");</w:t>
      </w:r>
    </w:p>
    <w:p w14:paraId="402940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09AB83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13F038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01B9D1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50B496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3AEE3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else</w:t>
      </w:r>
    </w:p>
    <w:p w14:paraId="5FB6C7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20AA7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=0");</w:t>
      </w:r>
    </w:p>
    <w:p w14:paraId="6DCCAB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5FEE07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49A5E2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7BF9CB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904AE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03AA69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else</w:t>
      </w:r>
    </w:p>
    <w:p w14:paraId="3BA468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{</w:t>
      </w:r>
    </w:p>
    <w:p w14:paraId="2D5A92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    MessageBox.Show("Введен неправильный логин или пароль!");</w:t>
      </w:r>
    </w:p>
    <w:p w14:paraId="06AABE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5F68A4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4C707E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2B157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86B3E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05591C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469518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0E920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MessageBox.Show("Введите логин и пароль!");</w:t>
      </w:r>
    </w:p>
    <w:p w14:paraId="6A7E5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0B2869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логин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856EF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A3AAE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Введите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пароль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848C1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0A2AB1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2F21C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=1");</w:t>
      </w:r>
    </w:p>
    <w:p w14:paraId="3D3AFB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1ADE1A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55AE041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0FE0CB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DF5E2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1CEC75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366BD0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613090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login='"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password='"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=0");</w:t>
      </w:r>
    </w:p>
    <w:p w14:paraId="1F18E6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1943D4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5A4383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6B2853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052822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6FCB26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else</w:t>
      </w:r>
    </w:p>
    <w:p w14:paraId="5F8B20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{</w:t>
      </w:r>
    </w:p>
    <w:p w14:paraId="776754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    MessageBox.Show("Введен неправильный логин или пароль!");</w:t>
      </w:r>
    </w:p>
    <w:p w14:paraId="5223A1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3BF5BF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5DB7BB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CB3D7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A6941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303FB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AD87D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CheckIsShowPassword_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E5415B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AD28C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A6649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116C73F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tbPassword.Visibility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1E67F2C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2A9992C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F65EC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CheckIsShowPassword_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Unchecked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43B2B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CF527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pbPassword.Password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3F87F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F3AD8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FA369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B1A17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2F6C5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BtnRegistr_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00772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8C60B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0B97B67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26BFFCAE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2E4D6605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6A4F9A3E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AuctionsPage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Аукционы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0ADD20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422D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65D2AD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E5A2F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4E8C3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0988C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3FDC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80C47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2A16F8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>{</w:t>
      </w:r>
    </w:p>
    <w:p w14:paraId="4E4C4A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5FD86A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AuctionsPage.xaml</w:t>
      </w:r>
      <w:proofErr w:type="spellEnd"/>
    </w:p>
    <w:p w14:paraId="0C879E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49CD4A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63BE0A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0CB51B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ADDB6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6BB72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019F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E1A88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AFBF9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FAFAE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1D851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2A8AF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C67E2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876AA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B8059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60376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DEFA8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btnAddAuction.Visibility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E1851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60769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5583B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"select * from auctions");</w:t>
      </w:r>
    </w:p>
    <w:p w14:paraId="44E120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dbAuctions.Rows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BA116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DE7D4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()) &gt;=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DateTime.Now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1BE19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4F6D1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row, true));</w:t>
      </w:r>
    </w:p>
    <w:p w14:paraId="3BC296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331067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1759A6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54945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row, false));</w:t>
      </w:r>
    </w:p>
    <w:p w14:paraId="4701AC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63DB1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7C65C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FE557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C6D46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BtnFutureAuctions_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72CC7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BF66F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1BA3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74ACF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C1516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BtnPastAuctions_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00240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16CA1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F7CAA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CABAB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0ED76B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0F0D3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1E621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549F72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3E66A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991C4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BtnRemoveAuction_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81E5FAA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3048B448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7038F8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r w:rsidRPr="00820B60">
        <w:rPr>
          <w:rFonts w:ascii="Times New Roman" w:eastAsiaTheme="minorHAnsi" w:hAnsi="Times New Roman"/>
          <w:sz w:val="20"/>
          <w:szCs w:val="20"/>
        </w:rPr>
        <w:t>Вы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точно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хотите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удалить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аукцион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восстановить",</w:t>
      </w:r>
    </w:p>
    <w:p w14:paraId="54A18E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r w:rsidRPr="00820B60">
        <w:rPr>
          <w:rFonts w:ascii="Times New Roman" w:eastAsiaTheme="minorHAnsi" w:hAnsi="Times New Roman"/>
          <w:sz w:val="20"/>
          <w:szCs w:val="20"/>
        </w:rPr>
        <w:t>Подтверждение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MessageBoxImage.Exclamation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4D477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confirm==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604A1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AB3B3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int id = Convert.ToInt32((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AF5D6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lvAuctions.SelectedItem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5].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()) &gt;=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DateTime.Now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43B57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futureAuctions.Find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(item =&gt;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item.Tag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id));</w:t>
      </w:r>
    </w:p>
    <w:p w14:paraId="03956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149234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pastAuctions.Remove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futureAuctions.Find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(item =&gt;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item.Tag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id));</w:t>
      </w:r>
    </w:p>
    <w:p w14:paraId="47E1D2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auctions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="+id;</w:t>
      </w:r>
    </w:p>
    <w:p w14:paraId="3D44CF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3E704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Удалено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успешно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0977F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F04F1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BBF29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FB2EB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</w:p>
    <w:p w14:paraId="6E127A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5E9EE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A5E57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03FFC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LoadInfo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1C875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262DFF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363719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AD4F0AE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AuctionCatalogPage.xaml</w:t>
      </w:r>
      <w:proofErr w:type="spellEnd"/>
      <w:r w:rsidRPr="00820B60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Каталог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аукциона</w:t>
      </w:r>
      <w:r w:rsidRPr="00820B60">
        <w:rPr>
          <w:rFonts w:ascii="Times New Roman" w:hAnsi="Times New Roman"/>
          <w:sz w:val="20"/>
          <w:szCs w:val="20"/>
          <w:lang w:val="en-US"/>
        </w:rPr>
        <w:t>)</w:t>
      </w:r>
    </w:p>
    <w:p w14:paraId="562232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FD28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Microsoft.Win32;</w:t>
      </w:r>
    </w:p>
    <w:p w14:paraId="22FCF5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>using System;</w:t>
      </w:r>
    </w:p>
    <w:p w14:paraId="5D6199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4429B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A5556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System.IO;</w:t>
      </w:r>
    </w:p>
    <w:p w14:paraId="06DA7E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System.Reflection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72C8B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2E5BA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221AB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0ABD4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Word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Microsoft.Office.Interop.Word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AFACD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29F2D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3F8EC6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35755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2873D19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Логика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взаимодействия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для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AuctionCatalogPage.xaml</w:t>
      </w:r>
      <w:proofErr w:type="spellEnd"/>
    </w:p>
    <w:p w14:paraId="7E3D70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16172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System.Windows.Controls.Page</w:t>
      </w:r>
      <w:proofErr w:type="spellEnd"/>
    </w:p>
    <w:p w14:paraId="1034FF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5C2DDE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6C931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F7F72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675399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0D35A2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DB7C0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countSelected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D6C51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6F7EFA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54FB0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D44C4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241BA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row, bool b)</w:t>
      </w:r>
    </w:p>
    <w:p w14:paraId="4EA7A3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02761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1E09A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08C03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66AEC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EFF7D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btnAddLot.Visibility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A7CC9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btnSaveChanges.Visibility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4FA3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btnDeleteAuction.Visibility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44A9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btnGetBids.Visibility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26BFA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49360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4D8D2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D1520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2E847A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B5841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73D55F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5BC0A4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087A81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EB5A1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78FD79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2F1AE8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3663E5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160FA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7065328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54FC6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07DE5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8DE10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0A1C700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0030B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0FCE75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E896B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8ECE5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332393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Hour.ToString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6EBF6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Minute.ToString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56314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51941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row[0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4EF5C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DBF17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6F332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AD3FB1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1533C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13A45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DateTime.Now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38458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count(*)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7470F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b;</w:t>
      </w:r>
    </w:p>
    <w:p w14:paraId="2C3B52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cbSort.SelectedIndex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AE3D8B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1FE9D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FF9BF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B4124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D2F63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E1B9B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14297F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tbAuctionName.Height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100;</w:t>
      </w:r>
    </w:p>
    <w:p w14:paraId="170D30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01C10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700;</w:t>
      </w:r>
    </w:p>
    <w:p w14:paraId="7FB4D4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700;</w:t>
      </w:r>
    </w:p>
    <w:p w14:paraId="575B8B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tbAuctionDescription.Height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100;</w:t>
      </w:r>
    </w:p>
    <w:p w14:paraId="6E03CA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27B72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4E0A9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BtnBackToAuctions_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9CE4D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A886C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EAEB0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EC3FC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5FC081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"Вы уверены что хотите выйти? Все несохраненные данные будут утеряны",</w:t>
      </w:r>
    </w:p>
    <w:p w14:paraId="7742C4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7679B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CD034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1A6AB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AF131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6203CD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46EA63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9070C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0E72A3F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F08A2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9589B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07452D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3F2CE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4E6EE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A5439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C267F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C04DD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1AC1D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2E49D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77ED0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71CF0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C39FF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btnOpenCloseDescribe.Content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Закрыть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описание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8001E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7A289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BtnCloseDescription_Click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185D7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6B1BA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BtnCloseDescription_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B5D3D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31835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2C8E4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FFAED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887DA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EC3E1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BC157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339BF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968D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558DE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5D68D8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A4C91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68901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spDateTime.Visibility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11347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B9AD1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D6A22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btnOpenCloseDescribe.Content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Описание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5BC7D2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BtnCloseDescription_Click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BECC3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btnOpenCloseDescribe.Click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BtnOpenDescription_Click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50779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ADB3D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7D40B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CCB2F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9F3E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CE7C284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Сначала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создайте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аукцион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421E24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1964BD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8CD65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AC715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29794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C288F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B0D40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6771B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025EDC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точно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хотите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удалить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восстановить.",</w:t>
      </w:r>
    </w:p>
    <w:p w14:paraId="0C2C7C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1C404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7F905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76261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id =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444A5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lvLotList.SelectedItem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DataRowView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8828C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lot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id;</w:t>
      </w:r>
    </w:p>
    <w:p w14:paraId="2366A7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43DC6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lot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=(select l.lot_no-1 from lot as l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={0}) " +</w:t>
      </w:r>
    </w:p>
    <w:p w14:paraId="40F498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0}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&gt;{1}",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28C5B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D9353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Удалено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77E6C5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B3139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A8129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813C1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8F769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BtnSaveChanges_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69F8E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2377D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Название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75C96A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название аукциона");</w:t>
      </w:r>
    </w:p>
    <w:p w14:paraId="4B04E4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Выбор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даты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15B7AF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("Выберите дату проведения");</w:t>
      </w:r>
    </w:p>
    <w:p w14:paraId="42DC29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1329C0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время проведения аукциона");</w:t>
      </w:r>
    </w:p>
    <w:p w14:paraId="43C117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Место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проведения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619F9D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адрес проведения аукциона");</w:t>
      </w:r>
    </w:p>
    <w:p w14:paraId="43798A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8D172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Введите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описание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. </w:t>
      </w:r>
      <w:r w:rsidRPr="00820B60">
        <w:rPr>
          <w:rFonts w:ascii="Times New Roman" w:eastAsiaTheme="minorHAnsi" w:hAnsi="Times New Roman"/>
          <w:sz w:val="20"/>
          <w:szCs w:val="20"/>
        </w:rPr>
        <w:t>Для того, " +</w:t>
      </w:r>
    </w:p>
    <w:p w14:paraId="0629B6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"чтобы открыть панель описания, нажмите кнопку \"Описание аукциона\".");</w:t>
      </w:r>
    </w:p>
    <w:p w14:paraId="09489A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41660D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32FE8F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date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dpAuctionDate.SelectedDate.Value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0990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TimeSpan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TimeSpan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), 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), 0);</w:t>
      </w:r>
    </w:p>
    <w:p w14:paraId="69E7CB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date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date.Date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ts;</w:t>
      </w:r>
    </w:p>
    <w:p w14:paraId="7C87B4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date.ToString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yyyy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-dd-MM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HH:mm:ss.fff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7D16AFE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662C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CCC85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D2C15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auctions(" +</w:t>
      </w:r>
    </w:p>
    <w:p w14:paraId="1F33D2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_name,auction_place,auction_description,auction_date) values((" +</w:t>
      </w:r>
    </w:p>
    <w:p w14:paraId="221CA3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"select max(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a.auction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from auctions as a)+1,'{0}','{1}','{2}','{3}')",</w:t>
      </w:r>
    </w:p>
    <w:p w14:paraId="3FB546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86F38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4DDA8C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5446A1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34B8F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auctions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='{0}',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auction_place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='{1}'," +</w:t>
      </w:r>
    </w:p>
    <w:p w14:paraId="37DA3A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auction_description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='{2}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='{3}'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={4}",</w:t>
      </w:r>
    </w:p>
    <w:p w14:paraId="4A09F8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B9052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ABF6A9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C691D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779851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98CB6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auctions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'{0}'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auction_place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'{1}' and " +</w:t>
      </w:r>
    </w:p>
    <w:p w14:paraId="1653D3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"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_description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'{2}'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='{3}'",</w:t>
      </w:r>
    </w:p>
    <w:p w14:paraId="28E7E6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tbAuctionPlace.Text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tbAuctionDescription.Text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38CFA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281E9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3CDB2F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null)</w:t>
      </w:r>
    </w:p>
    <w:p w14:paraId="3FC783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3FE67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"update auctions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=@image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1C329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719D3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4C855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Выполнено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347566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6E7C60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4A4F7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7BB88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07010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BtnDeleteAuction_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63330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4E488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6E4761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точно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хотите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удалить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аукцион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восстановить.",</w:t>
      </w:r>
    </w:p>
    <w:p w14:paraId="43810E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90DBB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ED33B3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89477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auctions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2B318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BCC36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445E98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C1344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A3758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85D92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8D70D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D1BDE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12CD7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0597E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fd.ShowDialog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== true)</w:t>
      </w:r>
    </w:p>
    <w:p w14:paraId="646912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E0769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using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fd.FileName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FileMode.Open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</w:t>
      </w:r>
    </w:p>
    <w:p w14:paraId="6D686E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A520A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byte[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];</w:t>
      </w:r>
    </w:p>
    <w:p w14:paraId="1873BD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fs.Read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B34B9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20CBDA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("Изображение добавлено. Чтобы " +</w:t>
      </w:r>
    </w:p>
    <w:p w14:paraId="47960A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"сохранить изменения, нажмите на кнопку \"Сохранить\"");</w:t>
      </w:r>
    </w:p>
    <w:p w14:paraId="621E69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43C453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DBA1F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84A0C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BD856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CbSort_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57784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52DE4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6CB3D3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9BE19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CD986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008E51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BtnPageDown_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04882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8C2A9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1)</w:t>
      </w:r>
    </w:p>
    <w:p w14:paraId="2EEFBC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E3177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--;</w:t>
      </w:r>
    </w:p>
    <w:p w14:paraId="0AB3B1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ABB17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67B5D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5B7B7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41329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BtnPageUp_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E2597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32CC3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7602A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F3801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++;</w:t>
      </w:r>
    </w:p>
    <w:p w14:paraId="128BC7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7610E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18296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9C95C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CE00E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A9AC4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Convert.ToInt32(((Button)sender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).Content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E6F38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BDFD1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46AB9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D62C5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PreviewTextInput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System.Windows.Input.TextCompositionEventArgs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149E3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AB5AD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char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.IsDigit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0)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2 ||</w:t>
      </w:r>
    </w:p>
    <w:p w14:paraId="26C198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 &amp;&amp; 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tbHour.Text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&gt;= 24))</w:t>
      </w:r>
    </w:p>
    <w:p w14:paraId="6C138B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e.Handled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4E0F5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53666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31638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PreviewTextInput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System.Windows.Input.TextCompositionEventArgs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6885A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7FA2A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char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.IsDigit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0)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2 ||</w:t>
      </w:r>
    </w:p>
    <w:p w14:paraId="634507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 &amp;&amp; Convert.ToInt32(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tbMinute.Text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&gt;= 59))</w:t>
      </w:r>
    </w:p>
    <w:p w14:paraId="6A46E1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e.Handled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C4152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11559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KeyDown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System.Windows.Input.KeyEventArgs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B0DF2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11AE5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e.Key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System.Windows.Input.Key.Enter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FE1EF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9A28A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B985E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TextBox_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F6CA0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5691F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1CDAA8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B6E97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CC638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DpAuctionDate_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SelectedDateChanged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B7F1A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637A3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F7603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D66D7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D629D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B2FE7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7D867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"")</w:t>
      </w:r>
    </w:p>
    <w:p w14:paraId="340EA4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0C8B87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F5A30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BtnGetCatalog_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205AA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E7188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49599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6A32CF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no,lot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_name,lot_describe,start_price,id_lot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A3E67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Word._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Application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wordApp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Word.Application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703B6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Word.Document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doc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wordApp.Documents.Add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478BFF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wordApp.Visible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176861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x = 1;</w:t>
      </w:r>
    </w:p>
    <w:p w14:paraId="1A6EB3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for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++)</w:t>
      </w:r>
    </w:p>
    <w:p w14:paraId="23F63B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84692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List&lt;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List&lt;byte[]&gt;();</w:t>
      </w:r>
    </w:p>
    <w:p w14:paraId="06736B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DB.LoadImageList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14DDA4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top 1 *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- 1][4]);</w:t>
      </w:r>
    </w:p>
    <w:p w14:paraId="1607AA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F25F2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1)</w:t>
      </w:r>
    </w:p>
    <w:p w14:paraId="2DD05E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DBEEC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Clipboard.SetImage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dataImages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[0]));</w:t>
      </w:r>
    </w:p>
    <w:p w14:paraId="1077F8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Range.Paste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5826B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5767C6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3461D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3D372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11E508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1A7E93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16;</w:t>
      </w:r>
    </w:p>
    <w:p w14:paraId="04F34C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04CBAF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Word.WdParagraphAlignment.wdAlignParagraphCenter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50E62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3EA2E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A0F5B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2A3823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46A6EE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12;</w:t>
      </w:r>
    </w:p>
    <w:p w14:paraId="0D106A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49E291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Word.WdParagraphAlignment.wdAlignParagraphCenter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F9F3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6EC50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62DBB7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2178D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7C8D48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10;</w:t>
      </w:r>
    </w:p>
    <w:p w14:paraId="532FEF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70F70B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Word.WdParagraphAlignment.wdAlignParagraphLeft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089C6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09F2C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0588B1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80354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"Lucida Sans Unicode";</w:t>
      </w:r>
    </w:p>
    <w:p w14:paraId="62D879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Range.Font.Size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15;</w:t>
      </w:r>
    </w:p>
    <w:p w14:paraId="25BF3B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Range.ParagraphFormat.Alignment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</w:t>
      </w:r>
    </w:p>
    <w:p w14:paraId="344D38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Word.WdParagraphAlignment.wdAlignParagraphLeft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17613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Стартовая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цена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:   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dataAllLots.Rows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- 1][3].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9CA95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BD3DF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A39B32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Word.InlineShape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line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doc.Paragraphs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[x + 5].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Range.InlineShapes.AddHorizontalLineStandard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29B23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line.Height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2;</w:t>
      </w:r>
    </w:p>
    <w:p w14:paraId="24B59B3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line.Fill.Solid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6114D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line.HorizontalLineFormat.NoShade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0E089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line.Fill.ForeColor.RGB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System.Drawing.ColorTranslator.ToOle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(System.Drawing.Color.Black);</w:t>
      </w:r>
    </w:p>
    <w:p w14:paraId="010324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line.HorizontalLineFormat.PercentWidth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90;</w:t>
      </w:r>
    </w:p>
    <w:p w14:paraId="70A6DE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line.HorizontalLineFormat.Alignment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Word.WdHorizontalLineAlignment.wdHorizontalLineAlignCenter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CB795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9EAE6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x += 7;</w:t>
      </w:r>
    </w:p>
    <w:p w14:paraId="03A09A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35D5C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FB9BA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34150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BtnGetBids_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BBEDC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41CD9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1CA87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lot_no,max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(price),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familia,imya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51C653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"from bids right join users on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bids.bidder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users.id_user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4070AB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right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join lots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3D6E59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where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price in (select max(price) as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bids " +</w:t>
      </w:r>
    </w:p>
    <w:p w14:paraId="4D5A64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right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join lots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" +</w:t>
      </w:r>
    </w:p>
    <w:p w14:paraId="1FC389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group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having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") " +</w:t>
      </w:r>
    </w:p>
    <w:p w14:paraId="2B89F5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"group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no,bidder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_id,familia,imya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6691B3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E8DB7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ColumnCount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4;</w:t>
      </w:r>
    </w:p>
    <w:p w14:paraId="1DD156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r = 0;</w:t>
      </w:r>
    </w:p>
    <w:p w14:paraId="02F989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h = 0;</w:t>
      </w:r>
    </w:p>
    <w:p w14:paraId="3A0C4D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Word.Document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Word.Document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5026E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oDoc.Application.Visible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96039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Word.Range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range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oDoc.Content.Application.Selection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.Range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B9778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CE52B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table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oDoc.Tables.Add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(range,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ColumnCount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Missing.Value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ECCDC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42148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1).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"№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6BF338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2).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6CD3A6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3).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"ФИО";</w:t>
      </w:r>
    </w:p>
    <w:p w14:paraId="0EA9B3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4).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"№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участника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1F50C5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int id = 1;</w:t>
      </w:r>
    </w:p>
    <w:p w14:paraId="78A9234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for (r = 0, h = 2; r &lt;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&amp; h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 h++)</w:t>
      </w:r>
    </w:p>
    <w:p w14:paraId="0BBAD25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923A6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((int)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[r][0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id)</w:t>
      </w:r>
    </w:p>
    <w:p w14:paraId="07AEA9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1).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2A532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269401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16F899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1).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A1644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2).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34801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(h, 3).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[r][2] + "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[r][3];</w:t>
      </w:r>
    </w:p>
    <w:p w14:paraId="1C7784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r++;</w:t>
      </w:r>
    </w:p>
    <w:p w14:paraId="30222D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A454B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id++;</w:t>
      </w:r>
    </w:p>
    <w:p w14:paraId="3F75ED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A25B2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table.Borders.OutsideLineStyle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Word.WdLineStyle.wdLineStyleSingle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33CBD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table.Borders.InsideLineStyle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Word.WdLineStyle.wdLineStyleSingle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C492B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 (int c = 0; c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ColumnCount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c++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E12B31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E6C30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table.Cell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(1, c).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Range.Bold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378C6C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12FE1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4E558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AddButtons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D8E28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1C0A5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spPages.Children.Clear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69270D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++)</w:t>
      </w:r>
    </w:p>
    <w:p w14:paraId="0AFF90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96567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Button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Button(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2388F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bPage.Width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30;</w:t>
      </w:r>
    </w:p>
    <w:p w14:paraId="1EE5E0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RoutedEventHandler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BtnPage_Click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3E2F8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bPage.Content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5670A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- 1)</w:t>
      </w:r>
    </w:p>
    <w:p w14:paraId="3D03F3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bPage.FontWeight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FontWeights.Bold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BAC33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spPages.Children.Add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84061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8F9DC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492A9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LoadLotsWithFilters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97B25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457841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3C742B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dataAuctionCatalog.Rows.Clear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FABDA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lvLotList.Items.Clear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EDC71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9ED58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16EF2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7848F8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27D91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"")</w:t>
      </w:r>
    </w:p>
    <w:p w14:paraId="4649DB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A73FF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int.TryParse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out int number))</w:t>
      </w:r>
    </w:p>
    <w:p w14:paraId="6F19D0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={0}",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C56620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28FB13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'%{0}%'",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tbSearch.Text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32B3D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CD21A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switch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cbSort.SelectedIndex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3526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B4A00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0:</w:t>
      </w:r>
    </w:p>
    <w:p w14:paraId="01124B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35EA51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79472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1:</w:t>
      </w:r>
    </w:p>
    <w:p w14:paraId="39B3DB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desc";</w:t>
      </w:r>
    </w:p>
    <w:p w14:paraId="43E83E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3FB06D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2:</w:t>
      </w:r>
    </w:p>
    <w:p w14:paraId="6E613D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38F2B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468068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case 3:</w:t>
      </w:r>
    </w:p>
    <w:p w14:paraId="4738DA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 order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desc";</w:t>
      </w:r>
    </w:p>
    <w:p w14:paraId="6B10CD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break;</w:t>
      </w:r>
    </w:p>
    <w:p w14:paraId="7E957B5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7AAED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stOrder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</w:t>
      </w:r>
    </w:p>
    <w:p w14:paraId="037219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offset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5*"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- 1) + " rows fetch next 5 rows only");</w:t>
      </w:r>
    </w:p>
    <w:p w14:paraId="4B4D2F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countSelected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6B1EFD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"select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*)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stSearch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EF93E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countPages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Math.Ceiling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((double)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countSelected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/ 5);</w:t>
      </w:r>
    </w:p>
    <w:p w14:paraId="5AE4BA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dataAuctionCatalog.Rows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3C704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4FEA6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(row));</w:t>
      </w:r>
    </w:p>
    <w:p w14:paraId="484339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60C58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lvLotList.ItemsSource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29E36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AddButtons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A9F47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B8E18E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55F55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5537C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7EE412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>}</w:t>
      </w:r>
    </w:p>
    <w:p w14:paraId="0E94946D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LotPage.xaml.cs</w:t>
      </w:r>
      <w:proofErr w:type="spellEnd"/>
      <w:r w:rsidRPr="00820B60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Лот</w:t>
      </w:r>
      <w:r w:rsidRPr="00820B60">
        <w:rPr>
          <w:rFonts w:ascii="Times New Roman" w:hAnsi="Times New Roman"/>
          <w:sz w:val="20"/>
          <w:szCs w:val="20"/>
          <w:lang w:val="en-US"/>
        </w:rPr>
        <w:t>)</w:t>
      </w:r>
    </w:p>
    <w:p w14:paraId="750ED3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4C419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208AF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Microsoft.Win32;</w:t>
      </w:r>
    </w:p>
    <w:p w14:paraId="2235E4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089C81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721638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6F3B2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System.IO;</w:t>
      </w:r>
    </w:p>
    <w:p w14:paraId="5E1369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9B803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6B18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A6E9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454D0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4D2DE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18BC8B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45362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5DFA3A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Логика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взаимодействия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для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LotPage.xaml</w:t>
      </w:r>
      <w:proofErr w:type="spellEnd"/>
    </w:p>
    <w:p w14:paraId="63A181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45E4AF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712E99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23BAD3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List&lt;byte[]&gt;();</w:t>
      </w:r>
    </w:p>
    <w:p w14:paraId="51638E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List&lt;byte[]&gt;();</w:t>
      </w:r>
    </w:p>
    <w:p w14:paraId="7366DB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List&lt;int&gt;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List&lt;int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BF9A9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3DAB2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double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0866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354EA5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-1;</w:t>
      </w:r>
    </w:p>
    <w:p w14:paraId="25390F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-1;</w:t>
      </w:r>
    </w:p>
    <w:p w14:paraId="190E419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bids = false;</w:t>
      </w:r>
    </w:p>
    <w:p w14:paraId="52F809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07F98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int id)</w:t>
      </w:r>
    </w:p>
    <w:p w14:paraId="0A14E3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E66DF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B8D0C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276E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4CC4AA2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FBFC6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btnDeleteImage.Visibility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282E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btnSaveLot.Visibility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F804D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38D9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0498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tStatus.Visibility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36C4B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C9BB0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BCA1D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3D214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D748E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0B7B896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1D5323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975E7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5B4676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39352B42" w14:textId="2D1E835C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</w:t>
      </w:r>
      <w:proofErr w:type="spellEnd"/>
      <w:r w:rsidR="008D719F">
        <w:rPr>
          <w:rFonts w:ascii="Times New Roman" w:eastAsiaTheme="minorHAnsi" w:hAnsi="Times New Roman"/>
          <w:sz w:val="20"/>
          <w:szCs w:val="20"/>
          <w:lang w:val="en-US"/>
        </w:rPr>
        <w:tab/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47C961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3A148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2D57B7A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92C7F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5B21F7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12987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12F71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42677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12B38C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D19D2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29BBD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BC93D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tbMaxBid.BorderThickness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Thickness(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0);</w:t>
      </w:r>
    </w:p>
    <w:p w14:paraId="124401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tbMaxBid.Background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SolidColorBrush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Colors.Transparent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5FE9B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3B0E6A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48CA1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21405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51558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EEDD8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5A18D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1B0E2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for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++)</w:t>
      </w:r>
    </w:p>
    <w:p w14:paraId="79F28B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68ED37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cbLotNo.Items.Add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+ 1);</w:t>
      </w:r>
    </w:p>
    <w:p w14:paraId="6F7E62E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EA638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9CAB4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id);</w:t>
      </w:r>
    </w:p>
    <w:p w14:paraId="608B78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618C853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66E094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}</w:t>
      </w:r>
    </w:p>
    <w:p w14:paraId="509AED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29889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0D351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5E4A0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7EEFCC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50920D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1CC6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100EEF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BDC5D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FF488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34C5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94E4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CFE72E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88A3A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A0501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BtnImgDown_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D0827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CE11A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 &gt;= 0)</w:t>
      </w:r>
    </w:p>
    <w:p w14:paraId="02CDB2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850CF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--;</w:t>
      </w:r>
    </w:p>
    <w:p w14:paraId="3F32F6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212D0B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8212A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 &lt; 0)</w:t>
      </w:r>
    </w:p>
    <w:p w14:paraId="0B7555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F55FA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- 1;</w:t>
      </w:r>
    </w:p>
    <w:p w14:paraId="106E91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7CE092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E7359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A4D18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AAF3D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BtnImgUp_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FD850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89F38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F3B39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4E29B3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++;</w:t>
      </w:r>
    </w:p>
    <w:p w14:paraId="30E597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72E373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1ADE5C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F995D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9B2A3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5384D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0BFD6C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}</w:t>
      </w:r>
    </w:p>
    <w:p w14:paraId="142C41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0D14A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82FD7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BtnBackToCatalog_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E6607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B44CE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9B9D9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9D254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351324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"Вы уверены что хотите выйти? Все несохраненные данные будут утеряны",</w:t>
      </w:r>
    </w:p>
    <w:p w14:paraId="3A703F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F30A3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80CB3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A4592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A10AE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3D036B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73DD36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9E4BC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71B05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BtnAddImage_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72A9A8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1BFE5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OpenFileDialog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9C9AB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fd.ShowDialog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== true)</w:t>
      </w:r>
    </w:p>
    <w:p w14:paraId="78CDC7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964A3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using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fd.FileName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FileMode.Open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</w:t>
      </w:r>
    </w:p>
    <w:p w14:paraId="74D9AD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DDDCF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byte[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];</w:t>
      </w:r>
    </w:p>
    <w:p w14:paraId="21613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fs.Read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0,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AC333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DA2D9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B8A78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A47FB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//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tbCountUnsaved.Text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Несохраненных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изображений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:"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68C1B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1)</w:t>
      </w:r>
    </w:p>
    <w:p w14:paraId="17FCBF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5647DB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1DCF3F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- 1]);</w:t>
      </w:r>
    </w:p>
    <w:p w14:paraId="32BB03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4B70BA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E9E64A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D8761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BtnDeleteImage_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DB49D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4FAF4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2A8F9727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В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списке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нет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изображений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61A66BBD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488010D2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41215FD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confirm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Удалить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изображение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?", "</w:t>
      </w:r>
      <w:r w:rsidRPr="00362B2D">
        <w:rPr>
          <w:rFonts w:ascii="Times New Roman" w:eastAsiaTheme="minorHAnsi" w:hAnsi="Times New Roman"/>
          <w:sz w:val="20"/>
          <w:szCs w:val="20"/>
        </w:rPr>
        <w:t>Подтверждение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",</w:t>
      </w:r>
    </w:p>
    <w:p w14:paraId="74E2729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E53B3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C19ED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9B808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object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</w:t>
      </w:r>
    </w:p>
    <w:p w14:paraId="5433DC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order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by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offset 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 rows fetch next 1 rows only");</w:t>
      </w:r>
    </w:p>
    <w:p w14:paraId="64A2E4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null)</w:t>
      </w:r>
    </w:p>
    <w:p w14:paraId="582A92F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((int)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453EA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5264F1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5A1F7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319BF5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4721DD2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imgList.Remove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792E53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0)</w:t>
      </w:r>
    </w:p>
    <w:p w14:paraId="015753E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E3A17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--;</w:t>
      </w:r>
    </w:p>
    <w:p w14:paraId="65AD73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4A2919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25CC94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345DE8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11A5BD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1E5ADE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]);</w:t>
      </w:r>
    </w:p>
    <w:p w14:paraId="1F0763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Удалено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798915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B1A487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A5BA9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98CB3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5D0D8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BtnLotDown_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681079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B03D4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 &gt; 0)</w:t>
      </w:r>
    </w:p>
    <w:p w14:paraId="3CE935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9B95B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6F1D3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- 1));</w:t>
      </w:r>
    </w:p>
    <w:p w14:paraId="765166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2BCC11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predLot.Rows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4EC144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77316D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54089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7F276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BtnLotUp_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0BB14E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C0E05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AuctionCatalogPage.countRows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0E39F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76165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E8FB2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</w:t>
      </w:r>
    </w:p>
    <w:p w14:paraId="49AD7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+ 1));</w:t>
      </w:r>
    </w:p>
    <w:p w14:paraId="1FF68E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nextLot.Rows.Count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==0)</w:t>
      </w:r>
    </w:p>
    <w:p w14:paraId="50D48A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nextLot.Rows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04DFDF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1B7DF5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A34BE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46FDE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SelectionChangedEventArgs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32B594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AFDB2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1B01B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C21EA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</w:t>
      </w:r>
    </w:p>
    <w:p w14:paraId="0C35B9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+ 1));</w:t>
      </w:r>
    </w:p>
    <w:p w14:paraId="0425F9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3FDF23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selectedLot.Rows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6E56D3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3FE37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AB008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E53F2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58510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7CCE6C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("Введите название лота");</w:t>
      </w:r>
    </w:p>
    <w:p w14:paraId="1630DBBA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91138A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91138A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</w:t>
      </w:r>
      <w:proofErr w:type="spellEnd"/>
      <w:r w:rsidRPr="0091138A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</w:t>
      </w:r>
      <w:r w:rsidRPr="0091138A">
        <w:rPr>
          <w:rFonts w:ascii="Times New Roman" w:eastAsiaTheme="minorHAnsi" w:hAnsi="Times New Roman"/>
          <w:sz w:val="20"/>
          <w:szCs w:val="20"/>
        </w:rPr>
        <w:t xml:space="preserve"> == "")</w:t>
      </w:r>
    </w:p>
    <w:p w14:paraId="6B6A2DBC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91138A">
        <w:rPr>
          <w:rFonts w:ascii="Times New Roman" w:eastAsiaTheme="minorHAnsi" w:hAnsi="Times New Roman"/>
          <w:sz w:val="20"/>
          <w:szCs w:val="20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91138A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91138A">
        <w:rPr>
          <w:rFonts w:ascii="Times New Roman" w:eastAsiaTheme="minorHAnsi" w:hAnsi="Times New Roman"/>
          <w:sz w:val="20"/>
          <w:szCs w:val="20"/>
        </w:rPr>
        <w:t>("Введите начальную цену лота");</w:t>
      </w:r>
    </w:p>
    <w:p w14:paraId="636963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D28AB63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Введите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описание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лота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7C43E5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53BCFF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4AFB0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status = "";</w:t>
      </w:r>
    </w:p>
    <w:p w14:paraId="32FFC2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18C6FC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status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Ожидает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продажи";</w:t>
      </w:r>
    </w:p>
    <w:p w14:paraId="24C226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475CDF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status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Не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продан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5106F1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true)</w:t>
      </w:r>
    </w:p>
    <w:p w14:paraId="1260C9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status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Продан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26261E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 &amp;&amp;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false)</w:t>
      </w:r>
    </w:p>
    <w:p w14:paraId="1F6681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("Укажите статус лота");</w:t>
      </w:r>
    </w:p>
    <w:p w14:paraId="3A94A7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73E945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72359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("select max(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from lots " +</w:t>
      </w:r>
    </w:p>
    <w:p w14:paraId="02290C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where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DBNull.Value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BE096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1;</w:t>
      </w:r>
    </w:p>
    <w:p w14:paraId="71FC14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6EB730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("select max(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from lots " +</w:t>
      </w:r>
    </w:p>
    <w:p w14:paraId="04CD71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where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+ 1;</w:t>
      </w:r>
    </w:p>
    <w:p w14:paraId="5878C5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-1)</w:t>
      </w:r>
    </w:p>
    <w:p w14:paraId="2C5069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23DB1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lots(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lot_name,lot_describe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," +</w:t>
      </w:r>
    </w:p>
    <w:p w14:paraId="2742EF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no,auction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_no,start_price,lot_status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 values(" +</w:t>
      </w:r>
    </w:p>
    <w:p w14:paraId="4DFDCA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"'{0}','{1}',{2},{3},{4},'{5}')",</w:t>
      </w:r>
    </w:p>
    <w:p w14:paraId="1C46BC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60B83E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tbStartPrice.Text.Replace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(',', '.'), status);</w:t>
      </w:r>
    </w:p>
    <w:p w14:paraId="173EB8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5C466F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152954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6D972B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lots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='{0}',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lot_describe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='{1}'," +</w:t>
      </w:r>
    </w:p>
    <w:p w14:paraId="5B6386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},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_status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='{3}'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142228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tbStartPrice.Text.Replace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(',', '.'), status);</w:t>
      </w:r>
    </w:p>
    <w:p w14:paraId="7D6877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2BBD93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2DC67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-1)</w:t>
      </w:r>
    </w:p>
    <w:p w14:paraId="7C79C5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669F67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={0} and" +</w:t>
      </w:r>
    </w:p>
    <w:p w14:paraId="0C6424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start_price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1}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lot_status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like '{2}'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={3}",</w:t>
      </w:r>
    </w:p>
    <w:p w14:paraId="78D199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tbStartPrice.Text.Replace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(',', '.'), status,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BF31E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8E3146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A91FD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6DAA47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//Вставка изображений из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если он не пустой</w:t>
      </w:r>
    </w:p>
    <w:p w14:paraId="387FC3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0)</w:t>
      </w:r>
    </w:p>
    <w:p w14:paraId="188D18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77E324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foreach 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image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00571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4BEBAB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"insert into images(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lot,lot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_img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values("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+ ",@image)";</w:t>
      </w:r>
    </w:p>
    <w:p w14:paraId="2B11B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(image, sql);</w:t>
      </w:r>
    </w:p>
    <w:p w14:paraId="62980D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        //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tbCountUnsaved.Text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7E4758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}</w:t>
      </w:r>
    </w:p>
    <w:p w14:paraId="120F7B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76FA7D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0)</w:t>
      </w:r>
    </w:p>
    <w:p w14:paraId="02A80F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46112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foreach (int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B179A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{</w:t>
      </w:r>
    </w:p>
    <w:p w14:paraId="737BC0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D89E0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D83C5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//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tbCountUnsaved.Text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"";</w:t>
      </w:r>
    </w:p>
    <w:p w14:paraId="233952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}</w:t>
      </w:r>
    </w:p>
    <w:p w14:paraId="692257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6594F1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DF234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6FD627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("Лот сохранен успешно!");</w:t>
      </w:r>
    </w:p>
    <w:p w14:paraId="05AA37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- 1;</w:t>
      </w:r>
    </w:p>
    <w:p w14:paraId="6E2D70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604B45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2AF57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5BB89A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3FEA9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BBB68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FB168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3FD2EB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BtnDeleteLot_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2F623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7BD03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confirm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</w:p>
    <w:p w14:paraId="294888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Вы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точно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хотите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удалить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лот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? </w:t>
      </w:r>
      <w:r w:rsidRPr="00820B60">
        <w:rPr>
          <w:rFonts w:ascii="Times New Roman" w:eastAsiaTheme="minorHAnsi" w:hAnsi="Times New Roman"/>
          <w:sz w:val="20"/>
          <w:szCs w:val="20"/>
        </w:rPr>
        <w:t>После удаления данные нельзя будет восстановить.",</w:t>
      </w:r>
    </w:p>
    <w:p w14:paraId="5E9913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Подтверждение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MessageBoxButton.YesNo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MessageBoxImage.Question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18449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(confirm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MessageBoxResult.Yes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B0974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4D9DD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"delete from lots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50174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3EF1C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lots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</w:t>
      </w:r>
    </w:p>
    <w:p w14:paraId="071ED5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"(select l.lot_no-1 from lots as l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0}) " +</w:t>
      </w:r>
    </w:p>
    <w:p w14:paraId="44E6DE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"where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auction_no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={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0} and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&gt;{1}",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AuctionCatalogPage.aucNo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7F572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E302B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Удалено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успешно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8F91B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78FE7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66A6F2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DACC6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PreviewTextInput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TextCompositionEventArgs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84832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4BAF1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char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.IsDigit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0))</w:t>
      </w:r>
    </w:p>
    <w:p w14:paraId="72E0B0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e.Handled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0EC55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5919C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E3299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BtnLoadBids_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63DEC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09B01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));</w:t>
      </w:r>
    </w:p>
    <w:p w14:paraId="4586DCA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1CAC23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A8974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64809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4A259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7350A56B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362B2D">
        <w:rPr>
          <w:rFonts w:ascii="Times New Roman" w:eastAsiaTheme="minorHAnsi" w:hAnsi="Times New Roman"/>
          <w:sz w:val="20"/>
          <w:szCs w:val="20"/>
        </w:rPr>
        <w:t>Введите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сумму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362B2D">
        <w:rPr>
          <w:rFonts w:ascii="Times New Roman" w:eastAsiaTheme="minorHAnsi" w:hAnsi="Times New Roman"/>
          <w:sz w:val="20"/>
          <w:szCs w:val="20"/>
        </w:rPr>
        <w:t>ставки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77E6E7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7059FBF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{</w:t>
      </w:r>
    </w:p>
    <w:p w14:paraId="472569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//если ставки были</w:t>
      </w:r>
    </w:p>
    <w:p w14:paraId="014AB4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</w:t>
      </w:r>
      <w:r w:rsidRPr="00820B60">
        <w:rPr>
          <w:rFonts w:ascii="Times New Roman" w:eastAsiaTheme="minorHAnsi" w:hAnsi="Times New Roman"/>
          <w:sz w:val="20"/>
          <w:szCs w:val="20"/>
        </w:rPr>
        <w:t>)</w:t>
      </w:r>
    </w:p>
    <w:p w14:paraId="2A00F8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0242A4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System.Convert.ToDouble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&lt;=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1AAB1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("Ставка должна быть выше предыдущей");</w:t>
      </w:r>
    </w:p>
    <w:p w14:paraId="1C6DC0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396E89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0A72CF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0875E6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bids values({0},{1},{2})",</w:t>
      </w:r>
    </w:p>
    <w:p w14:paraId="2E1817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6D4CB4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2A5F32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сохранена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236F0C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763778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}</w:t>
      </w:r>
    </w:p>
    <w:p w14:paraId="490D3B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//если ставок не было</w:t>
      </w:r>
    </w:p>
    <w:p w14:paraId="1BB9B1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3DE228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{</w:t>
      </w:r>
    </w:p>
    <w:p w14:paraId="2847940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System.Convert.ToDouble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) &lt;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06011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r w:rsidRPr="00820B60">
        <w:rPr>
          <w:rFonts w:ascii="Times New Roman" w:eastAsiaTheme="minorHAnsi" w:hAnsi="Times New Roman"/>
          <w:sz w:val="20"/>
          <w:szCs w:val="20"/>
        </w:rPr>
        <w:t>("Ставка не может быть ниже предыдущей");</w:t>
      </w:r>
    </w:p>
    <w:p w14:paraId="4A65C76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3DA046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48C965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bids values({0},{1},{2})",</w:t>
      </w:r>
    </w:p>
    <w:p w14:paraId="7146602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33E3441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0B7AE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Ставка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сохранена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11C05C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1B973C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3FEB0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CD0A1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AD18C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41005B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5B766D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TextBox_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TextChangedEventArgs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7F207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B0449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5E8DF2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6A41C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0EC474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6376438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RbStatus_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B08A3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{</w:t>
      </w:r>
    </w:p>
    <w:p w14:paraId="256AA91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;</w:t>
      </w:r>
    </w:p>
    <w:p w14:paraId="07E664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)//если лот продан показать финальную стоимость</w:t>
      </w:r>
    </w:p>
    <w:p w14:paraId="2C9BE80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74205A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82AE5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0BE13A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705D4E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)//если лот не продан скрыть финальную стоимость</w:t>
      </w:r>
    </w:p>
    <w:p w14:paraId="15C466F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AAF30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DF2FA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D70E9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3FB5B10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>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==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820B60">
        <w:rPr>
          <w:rFonts w:ascii="Times New Roman" w:eastAsiaTheme="minorHAnsi" w:hAnsi="Times New Roman"/>
          <w:sz w:val="20"/>
          <w:szCs w:val="20"/>
        </w:rPr>
        <w:t>)//если лот не продан скрыть финальную стоимость</w:t>
      </w:r>
    </w:p>
    <w:p w14:paraId="38548F3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F0703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22F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79F60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83C6E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160BE9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row)</w:t>
      </w:r>
    </w:p>
    <w:p w14:paraId="377C84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EEBF8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D9ADD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imgAddList.Clear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92BD8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imgDelList.Clear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2295FB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84A5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7EA41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0CE16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D3AFA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1AAF32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0];</w:t>
      </w:r>
    </w:p>
    <w:p w14:paraId="4E2DBA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B4AC24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tbLotDescribe.Text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E0D124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3];</w:t>
      </w:r>
    </w:p>
    <w:p w14:paraId="26826B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tbStartPrice.Text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46AD0A6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[7</w:t>
      </w:r>
      <w:proofErr w:type="gramStart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() == "</w:t>
      </w:r>
      <w:r w:rsidRPr="00903AFF">
        <w:rPr>
          <w:rFonts w:ascii="Times New Roman" w:eastAsiaTheme="minorHAnsi" w:hAnsi="Times New Roman"/>
          <w:sz w:val="20"/>
          <w:szCs w:val="20"/>
        </w:rPr>
        <w:t>Продан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")//</w:t>
      </w:r>
      <w:r w:rsidRPr="00903AFF">
        <w:rPr>
          <w:rFonts w:ascii="Times New Roman" w:eastAsiaTheme="minorHAnsi" w:hAnsi="Times New Roman"/>
          <w:sz w:val="20"/>
          <w:szCs w:val="20"/>
        </w:rPr>
        <w:t>если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лот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продан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показать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финальную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903AFF">
        <w:rPr>
          <w:rFonts w:ascii="Times New Roman" w:eastAsiaTheme="minorHAnsi" w:hAnsi="Times New Roman"/>
          <w:sz w:val="20"/>
          <w:szCs w:val="20"/>
        </w:rPr>
        <w:t>стоимость</w:t>
      </w:r>
    </w:p>
    <w:p w14:paraId="40D35E9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07E0FB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D2901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91B1D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Цена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:";</w:t>
      </w:r>
    </w:p>
    <w:p w14:paraId="704E65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A9E1E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F0D40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row[6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A60F5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Convert.ToDouble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6]);</w:t>
      </w:r>
    </w:p>
    <w:p w14:paraId="24B016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125D9E7A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rbSold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IsChecked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true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C9568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7AE3D4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</w:t>
      </w:r>
      <w:r w:rsidRPr="00820B60">
        <w:rPr>
          <w:rFonts w:ascii="Times New Roman" w:eastAsiaTheme="minorHAnsi" w:hAnsi="Times New Roman"/>
          <w:sz w:val="20"/>
          <w:szCs w:val="20"/>
        </w:rPr>
        <w:t>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</w:rPr>
        <w:t>() == "Не продан")//если лот не продан скрыть финальную стоимость</w:t>
      </w:r>
    </w:p>
    <w:p w14:paraId="1160D3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4AA8F7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F342E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FF449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9C633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3C17D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0F009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rbNotSold.IsChecked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43B0EA00" w14:textId="77777777" w:rsidR="00C274CE" w:rsidRPr="00362B2D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362B2D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50DD1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362B2D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</w:t>
      </w:r>
      <w:r w:rsidRPr="00820B60">
        <w:rPr>
          <w:rFonts w:ascii="Times New Roman" w:eastAsiaTheme="minorHAnsi" w:hAnsi="Times New Roman"/>
          <w:sz w:val="20"/>
          <w:szCs w:val="20"/>
        </w:rPr>
        <w:t>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</w:rPr>
        <w:t>() == "Ожидает продажи")//если лот ожидает продажи найти наибольшую стаку</w:t>
      </w:r>
    </w:p>
    <w:p w14:paraId="2E19AB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9D153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E8021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48BF8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8D75C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14C8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D65CF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5E6AC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rbWaitSale.IsChecked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2D63AA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38225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2EC43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}</w:t>
      </w:r>
    </w:p>
    <w:p w14:paraId="0CE478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33E826E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6C2901D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C39AA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B47CB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object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max(price) from bids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C4D50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DBNull.Value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1FFB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2F05A24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062EBC76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ToDouble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bidValue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A009F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</w:t>
      </w:r>
      <w:r w:rsidRPr="00820B60">
        <w:rPr>
          <w:rFonts w:ascii="Times New Roman" w:eastAsiaTheme="minorHAnsi" w:hAnsi="Times New Roman"/>
          <w:sz w:val="20"/>
          <w:szCs w:val="20"/>
        </w:rPr>
        <w:t xml:space="preserve">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</w:rPr>
        <w:t xml:space="preserve"> &gt; 0)//если ставки были поменять значение флажка и вывести на экран наибольшую ставку</w:t>
      </w:r>
    </w:p>
    <w:p w14:paraId="14EE51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5B9ADD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bids = true;</w:t>
      </w:r>
    </w:p>
    <w:p w14:paraId="0F4EBA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A5FCA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27F1B7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  <w:r w:rsidRPr="00820B60">
        <w:rPr>
          <w:rFonts w:ascii="Times New Roman" w:eastAsiaTheme="minorHAnsi" w:hAnsi="Times New Roman"/>
          <w:sz w:val="20"/>
          <w:szCs w:val="20"/>
        </w:rPr>
        <w:t>//если ставок не было запомнить начальную цену и использовать ее как наибольшую ставку</w:t>
      </w:r>
    </w:p>
    <w:p w14:paraId="7F0D6F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418C8A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bids = false;</w:t>
      </w:r>
    </w:p>
    <w:p w14:paraId="479722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tbMaxBid.Text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maxBid.ToString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C07F6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maxBid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Convert.ToDouble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5]);</w:t>
      </w:r>
    </w:p>
    <w:p w14:paraId="288ACB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6FB586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21FA27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4BCC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A667F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AuctionCatalogPage.isFuture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92A71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C53775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915BF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25DF1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btnAddBid.Visibility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8F621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55DA2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DB.LoadImageList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row[0]);</w:t>
      </w:r>
    </w:p>
    <w:p w14:paraId="643B27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imgList.Count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0)</w:t>
      </w:r>
    </w:p>
    <w:p w14:paraId="4C70E11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21772D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selectedImage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74222F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[0]);</w:t>
      </w:r>
    </w:p>
    <w:p w14:paraId="5E8A256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4C8D7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cbLotNo.SelectedIndex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lotNo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- 1;</w:t>
      </w:r>
    </w:p>
    <w:p w14:paraId="5806CE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isChanged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835AF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E99C97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CD2B4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4A6427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7F49B459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820B6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BidsPage.xaml.cs</w:t>
      </w:r>
      <w:proofErr w:type="spellEnd"/>
      <w:r w:rsidRPr="00820B60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Ставки</w:t>
      </w:r>
      <w:r w:rsidRPr="00820B60">
        <w:rPr>
          <w:rFonts w:ascii="Times New Roman" w:hAnsi="Times New Roman"/>
          <w:sz w:val="20"/>
          <w:szCs w:val="20"/>
          <w:lang w:val="en-US"/>
        </w:rPr>
        <w:t>)</w:t>
      </w:r>
    </w:p>
    <w:p w14:paraId="4998B1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1D19B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15132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31892B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0C145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1A0BD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E9555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0200791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73314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2DA320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BidsPage.xaml</w:t>
      </w:r>
      <w:proofErr w:type="spellEnd"/>
    </w:p>
    <w:p w14:paraId="6619C7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061735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436B38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0355F7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&gt;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List&lt;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4103F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E6D5F0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4E2DC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1E2CD9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9A72E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DB33C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03479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"select lots.*,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price,bidder_id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lots inner join bids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bidder_id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381C9E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D05502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0FDFCF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(row));</w:t>
      </w:r>
    </w:p>
    <w:p w14:paraId="181B5B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C93C2C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lvBids.ItemsSource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BA534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BDAE57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7A2DD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int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E062F9B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7E5D33E2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89C5891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0FE89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FDD3B9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5434D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users.*, price from bids inner join users on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bids.bidder_id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users.id_user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bids.id_lot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=" +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202BC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foreach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 in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dataBids.Rows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FF3B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23A23E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bidControls.Add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(row));</w:t>
      </w:r>
    </w:p>
    <w:p w14:paraId="224F69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5B7E15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lvBids.ItemsSource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F01356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C6B6A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FF093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B67E8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C5EBE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9CCC8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103C5F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772E87B2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4F18A56F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UserInfoPage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Информация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о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пользователе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7F8F71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CF6EE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68399A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4FA1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985C1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6CF9D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EB959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37B291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588F34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08E91D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UserInfoPage.xaml</w:t>
      </w:r>
      <w:proofErr w:type="spellEnd"/>
    </w:p>
    <w:p w14:paraId="722705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5E0E96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Page</w:t>
      </w:r>
    </w:p>
    <w:p w14:paraId="70C0BB9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2CE88F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0DEBB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BD36F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966D2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8994A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SignInPage.userInfo.Rows.Count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</w:t>
      </w:r>
    </w:p>
    <w:p w14:paraId="1BD5C2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2929F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tbInfo.Text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Регистрация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7DFEFC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A330B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34249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310970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22F1F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[0][1].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4E586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[0][2].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470239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[0][3].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D11FA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[0][5].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5BA2B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[0][6].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211E4B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[0][7].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37F2DC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[0][8].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10BC5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[0][9].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BADE8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[0][4].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19BABF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2C40E5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0A53F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E81DB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 id)</w:t>
      </w:r>
    </w:p>
    <w:p w14:paraId="06DE14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10D559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63DF428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70823B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DB.LoadDataTable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"select * from users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id);</w:t>
      </w:r>
    </w:p>
    <w:p w14:paraId="5E4EE1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btnSaveUser.Visibility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3A13E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61B2E6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BCF43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9685C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63A6C74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036EC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61E5C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75C9D53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5B0493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9916E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3B40F2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5A924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4E30DB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159315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46AADE6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[0][6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422F8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tbPhone.IsReadOnly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true;</w:t>
      </w:r>
    </w:p>
    <w:p w14:paraId="6CA038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tbPhone.IsReadOnlyCaretVisible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59B298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38BB0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dpBirtday.IsEnabled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false;</w:t>
      </w:r>
    </w:p>
    <w:p w14:paraId="1106B4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dpBirtday.SelectedDate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DateTime.Parse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dataUser.Rows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[0][4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494639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61BE8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textLogin.Visibility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7BC6B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280B3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textPassword.Visibility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Visibility.Collapsed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668A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btnSaveUser.Visibility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Visibility.Hidden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ECB2A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32D546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1D0B7E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BtnSaveUser_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5CFB56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313EE0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443E86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фамилию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4C3690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4403E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имя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0FAF51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53C519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отчество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4B7B51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</w:t>
      </w:r>
      <w:r w:rsidRPr="00820B60">
        <w:rPr>
          <w:rFonts w:ascii="Times New Roman" w:eastAsiaTheme="minorHAnsi" w:hAnsi="Times New Roman"/>
          <w:sz w:val="20"/>
          <w:szCs w:val="20"/>
        </w:rPr>
        <w:t>Выбор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даты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54FEAD4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MessageBox.Show("Укажите дату рождения");</w:t>
      </w:r>
    </w:p>
    <w:p w14:paraId="494B057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else if (tbEmail.Text == "")</w:t>
      </w:r>
    </w:p>
    <w:p w14:paraId="5E1C88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MessageBox.Show("Укажите адрес электронной почты");</w:t>
      </w:r>
    </w:p>
    <w:p w14:paraId="07B92EF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664C65D1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Show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номер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телефона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1BEAEE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else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if(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&gt;15)</w:t>
      </w:r>
    </w:p>
    <w:p w14:paraId="1ED8DDB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MessageBox.Show("Логин не может быть больше 15 символов");</w:t>
      </w:r>
    </w:p>
    <w:p w14:paraId="00BE466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tbPassword.Text.Length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&gt; 15)</w:t>
      </w:r>
    </w:p>
    <w:p w14:paraId="1EA02C4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MessageBox.Show("Пароль не может быть больше 15 символов");</w:t>
      </w:r>
    </w:p>
    <w:p w14:paraId="01D026A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else</w:t>
      </w:r>
    </w:p>
    <w:p w14:paraId="29674E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B37F8C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D4F25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не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указан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5051E0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login="";</w:t>
      </w:r>
    </w:p>
    <w:p w14:paraId="701B8E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string password="";</w:t>
      </w:r>
    </w:p>
    <w:p w14:paraId="6C352F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4F5A7B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5D3956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BA8D3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login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[0][8].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6B754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121E6FD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логин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34B4B3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13603B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6DD539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login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tbLogin.Text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80A54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"")</w:t>
      </w:r>
    </w:p>
    <w:p w14:paraId="2F6372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1532E7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CDBC0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password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[0][9].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573F0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7BD758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Укажите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пароль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");</w:t>
      </w:r>
    </w:p>
    <w:p w14:paraId="0F5C917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}</w:t>
      </w:r>
    </w:p>
    <w:p w14:paraId="6D45C4A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else</w:t>
      </w:r>
    </w:p>
    <w:p w14:paraId="2896BB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password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tbPassword.Text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AA90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if ((int)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("select count(*) from users where login='" + login+"'") == 0)</w:t>
      </w:r>
    </w:p>
    <w:p w14:paraId="5F7732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{</w:t>
      </w:r>
    </w:p>
    <w:p w14:paraId="7AE2FA4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dpBirtday.SelectedDate.Value.ToString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yyyy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-dd-MM");</w:t>
      </w:r>
    </w:p>
    <w:p w14:paraId="70A8E3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A2B2C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isInsert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false)</w:t>
      </w:r>
    </w:p>
    <w:p w14:paraId="0551C7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2D5C59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("update users set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familia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='{0}',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imya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='{1}',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otchestvo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='{2}',birthday='{3}'," +</w:t>
      </w:r>
    </w:p>
    <w:p w14:paraId="4AE9C4E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"registr_adress='{4}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',el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_adress='{5}',telephone='{6}',login='{7}',password='{8}'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id_user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={9}",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05329C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login, password,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SignInPage.userInfo.Rows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[0][0]);</w:t>
      </w:r>
    </w:p>
    <w:p w14:paraId="01AE372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1387AFE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else</w:t>
      </w:r>
    </w:p>
    <w:p w14:paraId="577358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{</w:t>
      </w:r>
    </w:p>
    <w:p w14:paraId="7F1A10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string.Format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("insert into users values('{0}','{1}','{2}','{3}','{4}','{5}','{6}','{7}','{8}',{9})",</w:t>
      </w:r>
    </w:p>
    <w:p w14:paraId="25FF11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tbFamilia.Text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tbImya.Text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tbOtchestvo.Text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</w:t>
      </w:r>
    </w:p>
    <w:p w14:paraId="454EFB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sqlFormattedDate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tbAddress.Text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tbEmail.Text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tbPhone.Text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login, password, 0);</w:t>
      </w:r>
    </w:p>
    <w:p w14:paraId="021E7F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}</w:t>
      </w:r>
    </w:p>
    <w:p w14:paraId="6711FD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3829A2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MessageBox.Show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("</w:t>
      </w:r>
      <w:r w:rsidRPr="00820B60">
        <w:rPr>
          <w:rFonts w:ascii="Times New Roman" w:eastAsiaTheme="minorHAnsi" w:hAnsi="Times New Roman"/>
          <w:sz w:val="20"/>
          <w:szCs w:val="20"/>
        </w:rPr>
        <w:t>Данные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сохранены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!");</w:t>
      </w:r>
    </w:p>
    <w:p w14:paraId="304ED7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BA7FAB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else</w:t>
      </w:r>
    </w:p>
    <w:p w14:paraId="564973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        MessageBox.Show("Пользователь с таким логином уже существует!");</w:t>
      </w:r>
    </w:p>
    <w:p w14:paraId="5AE2CFD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4A4C99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77B0D7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6412B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BtnBack_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Click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RoutedEventArgs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D23F9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82D74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Manager.MainFrame.GoBack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2DF183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3B152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54B97B49" w14:textId="77777777" w:rsidR="00C274CE" w:rsidRPr="0091138A" w:rsidRDefault="00C274CE" w:rsidP="00C274CE">
      <w:pPr>
        <w:spacing w:after="0" w:line="360" w:lineRule="auto"/>
        <w:ind w:left="0"/>
        <w:jc w:val="left"/>
        <w:rPr>
          <w:rFonts w:ascii="Times New Roman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>}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ABB8DF6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Форма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AuctionControl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Отображение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информации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об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аукционе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38420C8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8E7820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4474A22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97DC14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6CBE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System.Linq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ED30CB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19B47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D1E91C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8CABD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4C977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System.Windows.Data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FFEA8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System.Windows.Documents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78BDC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B9CD9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B5292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System.Windows.Media.Imaging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9C711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System.Windows.Navigation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5074D7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System.Windows.Shapes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434D4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9D8A4F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173D8C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F3172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16F185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AuctionControl.xaml</w:t>
      </w:r>
      <w:proofErr w:type="spellEnd"/>
    </w:p>
    <w:p w14:paraId="4AAB1B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2138BE2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UserControl</w:t>
      </w:r>
      <w:proofErr w:type="spellEnd"/>
    </w:p>
    <w:p w14:paraId="18E393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6D90B6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auction;</w:t>
      </w:r>
    </w:p>
    <w:p w14:paraId="63A3FE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bool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55D3FF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row,bool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b)</w:t>
      </w:r>
    </w:p>
    <w:p w14:paraId="056B4C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00689A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806A4A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auction = row;</w:t>
      </w:r>
    </w:p>
    <w:p w14:paraId="41E764C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b;</w:t>
      </w:r>
    </w:p>
    <w:p w14:paraId="6511DA71" w14:textId="77777777" w:rsidR="00C274CE" w:rsidRPr="00E615E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tbAuctionName.Text</w:t>
      </w:r>
      <w:proofErr w:type="spellEnd"/>
      <w:r w:rsidRPr="00E615EB">
        <w:rPr>
          <w:rFonts w:ascii="Times New Roman" w:eastAsiaTheme="minorHAnsi" w:hAnsi="Times New Roman"/>
          <w:sz w:val="20"/>
          <w:szCs w:val="20"/>
          <w:lang w:val="en-US"/>
        </w:rPr>
        <w:t xml:space="preserve"> = auction[1</w:t>
      </w:r>
      <w:proofErr w:type="gramStart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E615EB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8F60B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(auction[4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!= "")</w:t>
      </w:r>
    </w:p>
    <w:p w14:paraId="1213B2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18B6366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(byte[])auction[4];</w:t>
      </w:r>
    </w:p>
    <w:p w14:paraId="2152AD9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imgAuctionCover.Source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BDA6A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052DBE4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tbDate.Text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auction[5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6E998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Tag =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0];</w:t>
      </w:r>
    </w:p>
    <w:p w14:paraId="0A908B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63D52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991168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MouseLeftButtonDown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MouseButtonEventArgs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2E1A834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A2AF7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AuctionCatalogPage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auction,isFuture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));</w:t>
      </w:r>
    </w:p>
    <w:p w14:paraId="6D70AE5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16DC1A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}</w:t>
      </w:r>
    </w:p>
    <w:p w14:paraId="14E494B4" w14:textId="77777777" w:rsidR="00C274CE" w:rsidRPr="00820B60" w:rsidRDefault="00C274CE" w:rsidP="00C274CE">
      <w:pPr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20296FE5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Форма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(Отображение информации о лоте)</w:t>
      </w:r>
    </w:p>
    <w:p w14:paraId="70B6680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0C0B09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B43CD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27D62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A4F14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6DBABE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45F29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01CC64A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93EDF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1BFF8A8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LotControl.xaml</w:t>
      </w:r>
      <w:proofErr w:type="spellEnd"/>
    </w:p>
    <w:p w14:paraId="35734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227B57E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UserControl</w:t>
      </w:r>
      <w:proofErr w:type="spellEnd"/>
    </w:p>
    <w:p w14:paraId="70E93B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3E8D0EA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int id;</w:t>
      </w:r>
    </w:p>
    <w:p w14:paraId="44786E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row)</w:t>
      </w:r>
    </w:p>
    <w:p w14:paraId="5B411B3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BBD5F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AFFC1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id = (int)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row[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0];</w:t>
      </w:r>
    </w:p>
    <w:p w14:paraId="20B9F79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95C1ED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tbLotNo.Text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Лот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row[3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E1806C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(byte[])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DB.QueryScalar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("select top 1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lot_img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from images where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id_lot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=" + row[0].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());</w:t>
      </w:r>
    </w:p>
    <w:p w14:paraId="7AC8F6F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!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= null)</w:t>
      </w:r>
    </w:p>
    <w:p w14:paraId="0AB7CA3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imgLotPrewiew.Source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DB.LoadImage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7D62B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E518C3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(row[7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 == "</w:t>
      </w:r>
      <w:r w:rsidRPr="00820B60">
        <w:rPr>
          <w:rFonts w:ascii="Times New Roman" w:eastAsiaTheme="minorHAnsi" w:hAnsi="Times New Roman"/>
          <w:sz w:val="20"/>
          <w:szCs w:val="20"/>
        </w:rPr>
        <w:t>Продан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")</w:t>
      </w:r>
    </w:p>
    <w:p w14:paraId="197C61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3B1CD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textFinalPrice.Visibility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Visibility.Visible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72EA84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tbFinalPrice.Text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row[6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3FA4C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4514C5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DEA0E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73F0CD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Grid_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MouseLeftButtonDown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MouseButtonEventArgs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18DCD8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B58F7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(id));</w:t>
      </w:r>
    </w:p>
    <w:p w14:paraId="4F1A3F0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3CF2108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}</w:t>
      </w:r>
    </w:p>
    <w:p w14:paraId="2D7091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28FF374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Форма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xaml</w:t>
      </w:r>
      <w:proofErr w:type="spellEnd"/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(Отображение информации о ставке)</w:t>
      </w:r>
    </w:p>
    <w:p w14:paraId="777B8FC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A4832B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ECF6E5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6C855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System.Windows.Input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E73809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50198C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Auction.Views</w:t>
      </w:r>
      <w:proofErr w:type="spellEnd"/>
    </w:p>
    <w:p w14:paraId="7F32F48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0DC25C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&lt;summary&gt;</w:t>
      </w:r>
    </w:p>
    <w:p w14:paraId="78A12BD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</w:t>
      </w:r>
      <w:r w:rsidRPr="00820B60">
        <w:rPr>
          <w:rFonts w:ascii="Times New Roman" w:eastAsiaTheme="minorHAnsi" w:hAnsi="Times New Roman"/>
          <w:sz w:val="20"/>
          <w:szCs w:val="20"/>
        </w:rPr>
        <w:t>Логика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взаимодействия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BidControl.xaml</w:t>
      </w:r>
      <w:proofErr w:type="spellEnd"/>
    </w:p>
    <w:p w14:paraId="5A1C937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/// &lt;/summary&gt;</w:t>
      </w:r>
    </w:p>
    <w:p w14:paraId="15519E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: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UserControl</w:t>
      </w:r>
      <w:proofErr w:type="spellEnd"/>
    </w:p>
    <w:p w14:paraId="7745501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391EA91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info;</w:t>
      </w:r>
    </w:p>
    <w:p w14:paraId="6848F73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BidControl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DataRow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row)</w:t>
      </w:r>
    </w:p>
    <w:p w14:paraId="52411D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721F2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InitializeComponent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5C612A4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info = row;</w:t>
      </w:r>
    </w:p>
    <w:p w14:paraId="16A104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A3D0A8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2C8F6C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tbLotName.Text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2AF995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tbInfo2.Text = "</w:t>
      </w:r>
      <w:r w:rsidRPr="00820B60">
        <w:rPr>
          <w:rFonts w:ascii="Times New Roman" w:eastAsiaTheme="minorHAnsi" w:hAnsi="Times New Roman"/>
          <w:sz w:val="20"/>
          <w:szCs w:val="20"/>
        </w:rPr>
        <w:t>Лот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info[3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59B6EA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info[5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6F1161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tbInfo1.Text = "</w:t>
      </w:r>
      <w:r w:rsidRPr="00820B60">
        <w:rPr>
          <w:rFonts w:ascii="Times New Roman" w:eastAsiaTheme="minorHAnsi" w:hAnsi="Times New Roman"/>
          <w:sz w:val="20"/>
          <w:szCs w:val="20"/>
        </w:rPr>
        <w:t>Аукцион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№" + info[4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9EA94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Ваша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ставка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:";</w:t>
      </w:r>
    </w:p>
    <w:p w14:paraId="3740986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info[8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423F4CC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textForAction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Нажмите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просмотра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информации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о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лоте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32730B3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0282971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66EB6A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7063A69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imgLotPrewiew.Visibility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System.Windows.Visibility.Collapsed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FA2FD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tbInfo1.Text = info[1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E0A2E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tbInfo2.Text = info[2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79C99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textPrice.Text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"C</w:t>
      </w:r>
      <w:r w:rsidRPr="00820B60">
        <w:rPr>
          <w:rFonts w:ascii="Times New Roman" w:eastAsiaTheme="minorHAnsi" w:hAnsi="Times New Roman"/>
          <w:sz w:val="20"/>
          <w:szCs w:val="20"/>
        </w:rPr>
        <w:t>тавка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:";</w:t>
      </w:r>
    </w:p>
    <w:p w14:paraId="4DBB835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tbPrice.Text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info[11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DA9DD8C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textForAction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.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Text</w:t>
      </w:r>
      <w:proofErr w:type="spellEnd"/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= "</w:t>
      </w:r>
      <w:r w:rsidRPr="00820B60">
        <w:rPr>
          <w:rFonts w:ascii="Times New Roman" w:eastAsiaTheme="minorHAnsi" w:hAnsi="Times New Roman"/>
          <w:sz w:val="20"/>
          <w:szCs w:val="20"/>
        </w:rPr>
        <w:t>Нажмите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для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просмотра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информации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о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eastAsiaTheme="minorHAnsi" w:hAnsi="Times New Roman"/>
          <w:sz w:val="20"/>
          <w:szCs w:val="20"/>
        </w:rPr>
        <w:t>пользователе</w:t>
      </w:r>
      <w:r w:rsidRPr="000F03FB">
        <w:rPr>
          <w:rFonts w:ascii="Times New Roman" w:eastAsiaTheme="minorHAnsi" w:hAnsi="Times New Roman"/>
          <w:sz w:val="20"/>
          <w:szCs w:val="20"/>
          <w:lang w:val="en-US"/>
        </w:rPr>
        <w:t>";</w:t>
      </w:r>
    </w:p>
    <w:p w14:paraId="68A507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0F03FB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r w:rsidRPr="00820B60">
        <w:rPr>
          <w:rFonts w:ascii="Times New Roman" w:eastAsiaTheme="minorHAnsi" w:hAnsi="Times New Roman"/>
          <w:sz w:val="20"/>
          <w:szCs w:val="20"/>
          <w:lang w:val="en-US"/>
        </w:rPr>
        <w:t>}</w:t>
      </w:r>
    </w:p>
    <w:p w14:paraId="1E2CB3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33E8A7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F647D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private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Border_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MouseLeftButtonDown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object sender,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MouseButtonEventArgs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e)</w:t>
      </w:r>
    </w:p>
    <w:p w14:paraId="4D1FC27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673D9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(!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SignInPage.isAdmin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57CF1C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LotPage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((int)info[0]));</w:t>
      </w:r>
    </w:p>
    <w:p w14:paraId="1554497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else</w:t>
      </w:r>
    </w:p>
    <w:p w14:paraId="5D9342D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Manager.MainFrame.Navigate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UserInfoPage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(info[9].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ToString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()));</w:t>
      </w:r>
    </w:p>
    <w:p w14:paraId="7577AE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0B77357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 xml:space="preserve">    }</w:t>
      </w:r>
    </w:p>
    <w:p w14:paraId="774B080B" w14:textId="77777777" w:rsidR="00C274CE" w:rsidRPr="00820B60" w:rsidRDefault="00C274CE" w:rsidP="00C274CE">
      <w:pPr>
        <w:spacing w:after="0" w:line="360" w:lineRule="auto"/>
        <w:ind w:left="0"/>
        <w:jc w:val="left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  <w:r w:rsidRPr="00820B60">
        <w:rPr>
          <w:rFonts w:ascii="Times New Roman" w:hAnsi="Times New Roman"/>
          <w:sz w:val="20"/>
          <w:szCs w:val="20"/>
        </w:rPr>
        <w:t xml:space="preserve"> </w:t>
      </w:r>
    </w:p>
    <w:p w14:paraId="14808AD4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Класс </w:t>
      </w:r>
      <w:r w:rsidRPr="00820B60">
        <w:rPr>
          <w:rFonts w:ascii="Times New Roman" w:hAnsi="Times New Roman"/>
          <w:sz w:val="20"/>
          <w:szCs w:val="20"/>
          <w:lang w:val="en-US"/>
        </w:rPr>
        <w:t>Connection</w:t>
      </w:r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(Соединение с базой данных)</w:t>
      </w:r>
    </w:p>
    <w:p w14:paraId="225AB22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MySql.Data.MySqlClient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0C71FC9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0BF395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AB1B02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2DBEFA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System.Linq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2901A1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D45AF5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5652F7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05D9E5C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</w:p>
    <w:p w14:paraId="1350FA6F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24A42075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class Connection</w:t>
      </w:r>
    </w:p>
    <w:p w14:paraId="477E01D1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48189C8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@"Data source=LAPTOP-07VNMC1R\SQLEXPRESS; Initial Catalog=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db_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auction;Integrated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Security=true;";</w:t>
      </w:r>
    </w:p>
    <w:p w14:paraId="733A76B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connection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connString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24E9D5E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39BFBD0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0BC3CC0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7175EBA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connection.State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System.Data.ConnectionState.Closed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3DE1C5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AF30C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293B24F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5D05ED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78186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connection.State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System.Data.ConnectionState.Open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4F0553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A7359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}</w:t>
      </w:r>
    </w:p>
    <w:p w14:paraId="5636347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}</w:t>
      </w:r>
    </w:p>
    <w:p w14:paraId="7886BFD8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1138A">
        <w:rPr>
          <w:rFonts w:ascii="Times New Roman" w:eastAsiaTheme="minorHAnsi" w:hAnsi="Times New Roman"/>
          <w:sz w:val="20"/>
          <w:szCs w:val="20"/>
          <w:lang w:val="en-US"/>
        </w:rPr>
        <w:t xml:space="preserve">} </w:t>
      </w:r>
    </w:p>
    <w:p w14:paraId="647AB7C7" w14:textId="77777777" w:rsidR="00C274CE" w:rsidRPr="0091138A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  <w:lang w:val="en-US"/>
        </w:rPr>
      </w:pPr>
      <w:r w:rsidRPr="00820B60">
        <w:rPr>
          <w:rFonts w:ascii="Times New Roman" w:hAnsi="Times New Roman"/>
          <w:sz w:val="20"/>
          <w:szCs w:val="20"/>
        </w:rPr>
        <w:t>Класс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hAnsi="Times New Roman"/>
          <w:sz w:val="20"/>
          <w:szCs w:val="20"/>
          <w:lang w:val="en-US"/>
        </w:rPr>
        <w:t>DB</w:t>
      </w:r>
      <w:r w:rsidRPr="0091138A">
        <w:rPr>
          <w:rFonts w:ascii="Times New Roman" w:hAnsi="Times New Roman"/>
          <w:sz w:val="20"/>
          <w:szCs w:val="20"/>
          <w:lang w:val="en-US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proofErr w:type="spellEnd"/>
      <w:r w:rsidRPr="0091138A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820B60">
        <w:rPr>
          <w:rFonts w:ascii="Times New Roman" w:hAnsi="Times New Roman"/>
          <w:sz w:val="20"/>
          <w:szCs w:val="20"/>
        </w:rPr>
        <w:t>Работа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с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базой</w:t>
      </w:r>
      <w:r w:rsidRPr="0091138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0B60">
        <w:rPr>
          <w:rFonts w:ascii="Times New Roman" w:hAnsi="Times New Roman"/>
          <w:sz w:val="20"/>
          <w:szCs w:val="20"/>
        </w:rPr>
        <w:t>данных</w:t>
      </w:r>
      <w:r w:rsidRPr="0091138A">
        <w:rPr>
          <w:rFonts w:ascii="Times New Roman" w:hAnsi="Times New Roman"/>
          <w:sz w:val="20"/>
          <w:szCs w:val="20"/>
          <w:lang w:val="en-US"/>
        </w:rPr>
        <w:t>)</w:t>
      </w:r>
    </w:p>
    <w:p w14:paraId="52E946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A3ADF3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F9273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5055E39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System.IO;</w:t>
      </w:r>
    </w:p>
    <w:p w14:paraId="0A09E8F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System.Windows.Media.Imaging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93AE09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22C5BAD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</w:p>
    <w:p w14:paraId="169CE13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1B787CB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class DB</w:t>
      </w:r>
    </w:p>
    <w:p w14:paraId="7854E60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6C0A405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LoadImageList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List&lt;byte[]&gt; images,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053055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6C0012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9C523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AE4753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SqlDataReader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command.ExecuteReader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9713AA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77E344A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reader.Read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())</w:t>
      </w:r>
    </w:p>
    <w:p w14:paraId="64CE62E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5CB64CC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] data = (byte[])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reader.GetValue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(2);</w:t>
      </w:r>
    </w:p>
    <w:p w14:paraId="58AB717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(data);</w:t>
      </w:r>
    </w:p>
    <w:p w14:paraId="442CA4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7FB138D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CDD9F5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6D3698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27FCD6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5BF7A31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if 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null ||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imageData.Length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== 0) return null;</w:t>
      </w:r>
    </w:p>
    <w:p w14:paraId="463865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var image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C98BA2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using (var mem = new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MemoryStream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))</w:t>
      </w:r>
    </w:p>
    <w:p w14:paraId="0A2B428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8A47B1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mem.Position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0;</w:t>
      </w:r>
    </w:p>
    <w:p w14:paraId="19128B0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image.BeginInit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776C606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image.CreateOptions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BitmapCreateOptions.PreservePixelFormat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3BC7AD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image.CacheOption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BitmapCacheOption.OnLoad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40C0340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image.UriSource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2899192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image.StreamSource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mem;</w:t>
      </w:r>
    </w:p>
    <w:p w14:paraId="1465FB5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image.EndInit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76888E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}</w:t>
      </w:r>
    </w:p>
    <w:p w14:paraId="7059049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image.Freeze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2213278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return image;</w:t>
      </w:r>
    </w:p>
    <w:p w14:paraId="53DFF88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24F0DE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LoadDataTable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DataTable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dt,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3DD4C7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26F2C9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B3B7CE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SqlDataAdapter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SqlDataAdapter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4434424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adapter.Fill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(dt);</w:t>
      </w:r>
    </w:p>
    <w:p w14:paraId="23E0524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FC11A2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5E151206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object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QueryScalar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69615182" w14:textId="77777777" w:rsidR="00C274CE" w:rsidRPr="0091138A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1138A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5580E6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object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null;</w:t>
      </w:r>
    </w:p>
    <w:p w14:paraId="4D19B8D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6ED5E9F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try</w:t>
      </w:r>
    </w:p>
    <w:p w14:paraId="1F7DE0A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3B214A5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72E420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command.ExecuteScalar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4A8C10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29019D8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catch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}</w:t>
      </w:r>
      <w:proofErr w:type="gramEnd"/>
    </w:p>
    <w:p w14:paraId="3E062807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0D3A6D6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return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sqlValue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158418F5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07BE313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QueryData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2673E0E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{</w:t>
      </w:r>
    </w:p>
    <w:p w14:paraId="4686EAE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0EEB7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try</w:t>
      </w:r>
    </w:p>
    <w:p w14:paraId="2113ADC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AFFB17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0E4734B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command.ExecuteNonQuery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5CBD085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5AF611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catch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}</w:t>
      </w:r>
      <w:proofErr w:type="gramEnd"/>
    </w:p>
    <w:p w14:paraId="2D1B8C6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4E5AE8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}</w:t>
      </w:r>
    </w:p>
    <w:p w14:paraId="4A6413A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void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QueryImage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byte[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] image, string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</w:t>
      </w:r>
    </w:p>
    <w:p w14:paraId="7C51EAFD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903AFF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6DB0F481" w14:textId="77777777" w:rsidR="00C274CE" w:rsidRPr="00903AFF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903AFF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Connection.OpenConnection</w:t>
      </w:r>
      <w:proofErr w:type="spellEnd"/>
      <w:r w:rsidRPr="00903AFF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38A0D7C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try</w:t>
      </w:r>
    </w:p>
    <w:p w14:paraId="0D838C5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{</w:t>
      </w:r>
    </w:p>
    <w:p w14:paraId="0AABE0A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SqlCommand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</w:t>
      </w:r>
      <w:proofErr w:type="spellStart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);</w:t>
      </w:r>
    </w:p>
    <w:p w14:paraId="7ED5B0C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command.Parameters.Add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("@image",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SqlDbType.Image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, 1000000);</w:t>
      </w:r>
    </w:p>
    <w:p w14:paraId="66EC44F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command.Parameters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["@image"].Value = image;</w:t>
      </w:r>
    </w:p>
    <w:p w14:paraId="111DD2A8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command.ExecuteNonQuery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4027293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}</w:t>
      </w:r>
    </w:p>
    <w:p w14:paraId="3965B1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catch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}</w:t>
      </w:r>
      <w:proofErr w:type="gramEnd"/>
    </w:p>
    <w:p w14:paraId="0D47DEC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   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Connection.CloseConnection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();</w:t>
      </w:r>
    </w:p>
    <w:p w14:paraId="193B4CB2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</w:t>
      </w:r>
      <w:r w:rsidRPr="000F03FB">
        <w:rPr>
          <w:rFonts w:ascii="Times New Roman" w:eastAsiaTheme="minorHAnsi" w:hAnsi="Times New Roman"/>
          <w:sz w:val="20"/>
          <w:szCs w:val="20"/>
        </w:rPr>
        <w:t>}</w:t>
      </w:r>
    </w:p>
    <w:p w14:paraId="12FA0390" w14:textId="77777777" w:rsidR="00C274CE" w:rsidRPr="000F03FB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</w:p>
    <w:p w14:paraId="1C6755F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0F03FB">
        <w:rPr>
          <w:rFonts w:ascii="Times New Roman" w:eastAsiaTheme="minorHAnsi" w:hAnsi="Times New Roman"/>
          <w:sz w:val="20"/>
          <w:szCs w:val="20"/>
        </w:rPr>
        <w:t xml:space="preserve">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43590C5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4A3A4C60" w14:textId="77777777" w:rsidR="00C274CE" w:rsidRPr="00820B60" w:rsidRDefault="00C274CE" w:rsidP="00C274CE">
      <w:pPr>
        <w:spacing w:after="0" w:line="360" w:lineRule="auto"/>
        <w:ind w:left="0"/>
        <w:jc w:val="center"/>
        <w:rPr>
          <w:rFonts w:ascii="Times New Roman" w:hAnsi="Times New Roman"/>
          <w:sz w:val="20"/>
          <w:szCs w:val="20"/>
        </w:rPr>
      </w:pPr>
      <w:r w:rsidRPr="00820B60">
        <w:rPr>
          <w:rFonts w:ascii="Times New Roman" w:hAnsi="Times New Roman"/>
          <w:sz w:val="20"/>
          <w:szCs w:val="20"/>
        </w:rPr>
        <w:t xml:space="preserve">Класс </w:t>
      </w:r>
      <w:r w:rsidRPr="00820B60">
        <w:rPr>
          <w:rFonts w:ascii="Times New Roman" w:hAnsi="Times New Roman"/>
          <w:sz w:val="20"/>
          <w:szCs w:val="20"/>
          <w:lang w:val="en-US"/>
        </w:rPr>
        <w:t>Manager</w:t>
      </w:r>
      <w:r w:rsidRPr="00820B60">
        <w:rPr>
          <w:rFonts w:ascii="Times New Roman" w:hAnsi="Times New Roman"/>
          <w:sz w:val="20"/>
          <w:szCs w:val="20"/>
        </w:rPr>
        <w:t>.</w:t>
      </w:r>
      <w:r w:rsidRPr="00820B60">
        <w:rPr>
          <w:rFonts w:ascii="Times New Roman" w:hAnsi="Times New Roman"/>
          <w:sz w:val="20"/>
          <w:szCs w:val="20"/>
          <w:lang w:val="en-US"/>
        </w:rPr>
        <w:t>cs</w:t>
      </w:r>
      <w:r w:rsidRPr="00820B60">
        <w:rPr>
          <w:rFonts w:ascii="Times New Roman" w:hAnsi="Times New Roman"/>
          <w:sz w:val="20"/>
          <w:szCs w:val="20"/>
        </w:rPr>
        <w:t xml:space="preserve"> (Навигация по страницам)</w:t>
      </w:r>
    </w:p>
    <w:p w14:paraId="3990ED9F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using System;</w:t>
      </w:r>
    </w:p>
    <w:p w14:paraId="07F8B213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D4370D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System.Linq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6A50D7BE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System.Text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A719520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3272C531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System.Windows.Controls</w:t>
      </w:r>
      <w:proofErr w:type="spellEnd"/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</w:t>
      </w:r>
    </w:p>
    <w:p w14:paraId="7803B719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</w:p>
    <w:p w14:paraId="4194332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namespace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Auction.Classes</w:t>
      </w:r>
      <w:proofErr w:type="spellEnd"/>
    </w:p>
    <w:p w14:paraId="6D7BC07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>{</w:t>
      </w:r>
    </w:p>
    <w:p w14:paraId="3F93E994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class Manager</w:t>
      </w:r>
    </w:p>
    <w:p w14:paraId="2874A3EA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{</w:t>
      </w:r>
    </w:p>
    <w:p w14:paraId="1DC116FC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  <w:lang w:val="en-US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    public static Frame </w:t>
      </w:r>
      <w:proofErr w:type="spell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MainFrame</w:t>
      </w:r>
      <w:proofErr w:type="spell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</w:t>
      </w:r>
      <w:proofErr w:type="gramStart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{ get</w:t>
      </w:r>
      <w:proofErr w:type="gramEnd"/>
      <w:r w:rsidRPr="00820B60">
        <w:rPr>
          <w:rFonts w:ascii="Times New Roman" w:eastAsiaTheme="minorHAnsi" w:hAnsi="Times New Roman"/>
          <w:sz w:val="20"/>
          <w:szCs w:val="20"/>
          <w:lang w:val="en-US"/>
        </w:rPr>
        <w:t>; set; }</w:t>
      </w:r>
    </w:p>
    <w:p w14:paraId="139B8642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  <w:lang w:val="en-US"/>
        </w:rPr>
        <w:t xml:space="preserve">    </w:t>
      </w: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507A5B1B" w14:textId="77777777" w:rsidR="00C274CE" w:rsidRPr="00820B60" w:rsidRDefault="00C274CE" w:rsidP="00C274CE">
      <w:pPr>
        <w:autoSpaceDE w:val="0"/>
        <w:autoSpaceDN w:val="0"/>
        <w:adjustRightInd w:val="0"/>
        <w:spacing w:after="0" w:line="360" w:lineRule="auto"/>
        <w:ind w:left="0"/>
        <w:jc w:val="left"/>
        <w:rPr>
          <w:rFonts w:ascii="Times New Roman" w:eastAsiaTheme="minorHAnsi" w:hAnsi="Times New Roman"/>
          <w:sz w:val="20"/>
          <w:szCs w:val="20"/>
        </w:rPr>
      </w:pPr>
      <w:r w:rsidRPr="00820B60">
        <w:rPr>
          <w:rFonts w:ascii="Times New Roman" w:eastAsiaTheme="minorHAnsi" w:hAnsi="Times New Roman"/>
          <w:sz w:val="20"/>
          <w:szCs w:val="20"/>
        </w:rPr>
        <w:t>}</w:t>
      </w:r>
    </w:p>
    <w:p w14:paraId="0105FF71" w14:textId="77777777" w:rsidR="00C274CE" w:rsidRPr="009432DB" w:rsidRDefault="00C274CE" w:rsidP="00C274CE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E25435A" w14:textId="77777777" w:rsidR="00C274CE" w:rsidRPr="009432DB" w:rsidRDefault="00C274CE" w:rsidP="00C274CE">
      <w:pPr>
        <w:spacing w:before="240" w:after="16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695C177" w14:textId="77777777" w:rsidR="00C274CE" w:rsidRPr="009432DB" w:rsidRDefault="00C274CE" w:rsidP="00C274CE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4A2BDB81" w14:textId="77777777" w:rsidR="00C274CE" w:rsidRPr="009432DB" w:rsidRDefault="00C274CE" w:rsidP="00C274CE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C274CE" w:rsidRPr="009432DB" w:rsidSect="00373FBA">
          <w:headerReference w:type="default" r:id="rId46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0F90C593" w14:textId="77777777" w:rsidR="00C274CE" w:rsidRPr="00924855" w:rsidRDefault="00C274CE" w:rsidP="00C274CE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</w:p>
    <w:p w14:paraId="3FF8467C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Потопахин В. Искусство алгоритмизации. [Текст] / В. Потопахин. – Москва: ДМК Пресс, 2018. – 320 с. </w:t>
      </w:r>
    </w:p>
    <w:p w14:paraId="32B4D1B9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Семакин И. Основы алгоритмизации и программирования. Учебник [Текст] / И. Семакин, А. Шестаков. – 2-е изд., Москва: Академия, 2018. – 304 с. </w:t>
      </w:r>
    </w:p>
    <w:p w14:paraId="5DDE7568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Скиена С. Алгоритмы. Руководство по разработке [Текст] / С. Скиена 2-е изд. – СПб. БХВ-Петербург, 2016. – 720 с. </w:t>
      </w:r>
    </w:p>
    <w:p w14:paraId="3A4AF065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Шарп</w:t>
      </w:r>
      <w:r w:rsidRPr="0092485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24855">
        <w:rPr>
          <w:rFonts w:ascii="Times New Roman" w:hAnsi="Times New Roman"/>
          <w:sz w:val="28"/>
          <w:szCs w:val="28"/>
        </w:rPr>
        <w:t>Дж</w:t>
      </w:r>
      <w:r w:rsidRPr="00924855">
        <w:rPr>
          <w:rFonts w:ascii="Times New Roman" w:hAnsi="Times New Roman"/>
          <w:sz w:val="28"/>
          <w:szCs w:val="28"/>
          <w:lang w:val="en-US"/>
        </w:rPr>
        <w:t xml:space="preserve">. Microsoft Visual C#. </w:t>
      </w:r>
      <w:r w:rsidRPr="00924855">
        <w:rPr>
          <w:rFonts w:ascii="Times New Roman" w:hAnsi="Times New Roman"/>
          <w:sz w:val="28"/>
          <w:szCs w:val="28"/>
        </w:rPr>
        <w:t xml:space="preserve">Подробное руководство. [Текст]: учеб. / Дж. Шарп – 8-е изд., СПб.: Питер СПб, 2017 – 848 с. </w:t>
      </w:r>
    </w:p>
    <w:p w14:paraId="67F535D2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Программирование на C, C# и Java [Электронный ресурс] / MySQL и C# работаем с базой данных. – Режим доступа https://vscode.ru/proglessons/mysql-c-sharp.html, свободный </w:t>
      </w:r>
    </w:p>
    <w:p w14:paraId="451E9F0B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Metanit [Электронный ресурс] / Руководство по языку C#. – Режим доступа https://metanit.com/sharp/tutorial/, свободный </w:t>
      </w:r>
    </w:p>
    <w:p w14:paraId="42C83619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Metanit [Электронный ресурс] / Руководство по WPF. – Режим доступа https://metanit.com/sharp/wpf/, свободный </w:t>
      </w:r>
    </w:p>
    <w:p w14:paraId="15D03367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Microsoft [Электронный ресурс] / Руководство по языку C#. – Режим доступа https://docs.microsoft.com/ru-ru/dotnet/csharp/, свободный </w:t>
      </w:r>
    </w:p>
    <w:p w14:paraId="6F50B37B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Professor Web [Электронный ресурс] / Основы WPF. – Режим доступа https://professorweb.ru/my/WPF/base_WPF/level1/info_WPF.php, свободный  </w:t>
      </w:r>
    </w:p>
    <w:p w14:paraId="06027750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Ruseller [Электронный ресурс] / Введение в хранимые процедуры MySQL 5. – Режим доступа https://ruseller.com/lessons.php?id=1189, свободный </w:t>
      </w:r>
    </w:p>
    <w:p w14:paraId="27A7F4D5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Sql-tutorial [Электронный ресурс] / SQL Задачи и решения. – Режим доступа http://www.sql-tutorial.ru/ru/content.html, свободный </w:t>
      </w:r>
    </w:p>
    <w:p w14:paraId="71684EC4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W3schools [Электронный ресурс] / SQL Tutorial. – Режим доступа https://www.w3schools.com/sql/default.asp, свободный </w:t>
      </w:r>
    </w:p>
    <w:p w14:paraId="49A2A8AB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Webmasterwiki [Электронный ресурс] / Базы данных: Основные понятия. – Режим доступа https://www.webmasterwiki.ru/MySQL, свободный </w:t>
      </w:r>
    </w:p>
    <w:p w14:paraId="002D7E85" w14:textId="77777777" w:rsidR="00C274CE" w:rsidRPr="00924855" w:rsidRDefault="00C274CE" w:rsidP="00C274CE">
      <w:pPr>
        <w:pStyle w:val="ac"/>
        <w:numPr>
          <w:ilvl w:val="0"/>
          <w:numId w:val="26"/>
        </w:numPr>
        <w:spacing w:line="360" w:lineRule="auto"/>
        <w:ind w:left="567" w:hanging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WorldSkills Russia [Электронный ресурс] / Программные решения для бизнеса. – Режим доступа https://nationalteam.worldskills.ru/skills/programmnye-resheniya-dlyabiznesa/, свободны</w:t>
      </w:r>
    </w:p>
    <w:bookmarkEnd w:id="71"/>
    <w:p w14:paraId="6C5B51FC" w14:textId="77777777" w:rsidR="00C274CE" w:rsidRPr="00924855" w:rsidRDefault="00C274CE" w:rsidP="00C274CE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89BF864" w14:textId="77777777" w:rsidR="009432DB" w:rsidRPr="009432DB" w:rsidRDefault="009432DB" w:rsidP="009432DB">
      <w:pPr>
        <w:spacing w:before="240"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9432DB" w:rsidRPr="009432DB" w:rsidSect="00373FBA">
          <w:headerReference w:type="default" r:id="rId47"/>
          <w:pgSz w:w="11906" w:h="16838"/>
          <w:pgMar w:top="1134" w:right="567" w:bottom="1701" w:left="1701" w:header="709" w:footer="170" w:gutter="0"/>
          <w:cols w:space="708"/>
          <w:docGrid w:linePitch="360"/>
        </w:sectPr>
      </w:pPr>
    </w:p>
    <w:p w14:paraId="729504F1" w14:textId="77777777" w:rsidR="005C68EF" w:rsidRPr="00924855" w:rsidRDefault="005C68EF" w:rsidP="00DF63CA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</w:p>
    <w:p w14:paraId="13D561E1" w14:textId="77777777" w:rsidR="00932083" w:rsidRDefault="008D3246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hyperlink r:id="rId48" w:tooltip="https://gost.ruscable.ru/Index/11/11212.htm" w:history="1">
        <w:r w:rsidR="00932083">
          <w:rPr>
            <w:rStyle w:val="af1"/>
            <w:sz w:val="28"/>
            <w:szCs w:val="28"/>
          </w:rPr>
          <w:t>ГОСТ 28195-89</w:t>
        </w:r>
      </w:hyperlink>
      <w:r w:rsidR="00932083">
        <w:rPr>
          <w:sz w:val="28"/>
          <w:szCs w:val="28"/>
        </w:rPr>
        <w:t xml:space="preserve"> Оценка качества программных средств. Общие положения: межгосударственный стандарт: дата введения 1990-07-01 - </w:t>
      </w:r>
      <w:hyperlink r:id="rId49" w:tooltip="https://docs.cntd.ru/document/1200009135?ysclid=lroox3amxp882669222" w:history="1">
        <w:r w:rsidR="00932083">
          <w:rPr>
            <w:rStyle w:val="af1"/>
            <w:sz w:val="28"/>
            <w:szCs w:val="28"/>
            <w:lang w:val="en-US"/>
          </w:rPr>
          <w:t>https</w:t>
        </w:r>
        <w:r w:rsidR="00932083">
          <w:rPr>
            <w:rStyle w:val="af1"/>
            <w:sz w:val="28"/>
            <w:szCs w:val="28"/>
          </w:rPr>
          <w:t>://</w:t>
        </w:r>
        <w:r w:rsidR="00932083">
          <w:rPr>
            <w:rStyle w:val="af1"/>
            <w:sz w:val="28"/>
            <w:szCs w:val="28"/>
            <w:lang w:val="en-US"/>
          </w:rPr>
          <w:t>docs</w:t>
        </w:r>
        <w:r w:rsidR="00932083">
          <w:rPr>
            <w:rStyle w:val="af1"/>
            <w:sz w:val="28"/>
            <w:szCs w:val="28"/>
          </w:rPr>
          <w:t>.</w:t>
        </w:r>
        <w:proofErr w:type="spellStart"/>
        <w:r w:rsidR="00932083">
          <w:rPr>
            <w:rStyle w:val="af1"/>
            <w:sz w:val="28"/>
            <w:szCs w:val="28"/>
            <w:lang w:val="en-US"/>
          </w:rPr>
          <w:t>cntd</w:t>
        </w:r>
        <w:proofErr w:type="spellEnd"/>
        <w:r w:rsidR="00932083">
          <w:rPr>
            <w:rStyle w:val="af1"/>
            <w:sz w:val="28"/>
            <w:szCs w:val="28"/>
          </w:rPr>
          <w:t>.</w:t>
        </w:r>
        <w:proofErr w:type="spellStart"/>
        <w:r w:rsidR="00932083">
          <w:rPr>
            <w:rStyle w:val="af1"/>
            <w:sz w:val="28"/>
            <w:szCs w:val="28"/>
            <w:lang w:val="en-US"/>
          </w:rPr>
          <w:t>ru</w:t>
        </w:r>
        <w:proofErr w:type="spellEnd"/>
        <w:r w:rsidR="00932083">
          <w:rPr>
            <w:rStyle w:val="af1"/>
            <w:sz w:val="28"/>
            <w:szCs w:val="28"/>
          </w:rPr>
          <w:t>/</w:t>
        </w:r>
        <w:r w:rsidR="00932083">
          <w:rPr>
            <w:rStyle w:val="af1"/>
            <w:sz w:val="28"/>
            <w:szCs w:val="28"/>
            <w:lang w:val="en-US"/>
          </w:rPr>
          <w:t>document</w:t>
        </w:r>
        <w:r w:rsidR="00932083">
          <w:rPr>
            <w:rStyle w:val="af1"/>
            <w:sz w:val="28"/>
            <w:szCs w:val="28"/>
          </w:rPr>
          <w:t>/1200009135?</w:t>
        </w:r>
        <w:proofErr w:type="spellStart"/>
        <w:r w:rsidR="00932083">
          <w:rPr>
            <w:rStyle w:val="af1"/>
            <w:sz w:val="28"/>
            <w:szCs w:val="28"/>
            <w:lang w:val="en-US"/>
          </w:rPr>
          <w:t>ysclid</w:t>
        </w:r>
        <w:proofErr w:type="spellEnd"/>
        <w:r w:rsidR="00932083">
          <w:rPr>
            <w:rStyle w:val="af1"/>
            <w:sz w:val="28"/>
            <w:szCs w:val="28"/>
          </w:rPr>
          <w:t>=</w:t>
        </w:r>
        <w:proofErr w:type="spellStart"/>
        <w:r w:rsidR="00932083">
          <w:rPr>
            <w:rStyle w:val="af1"/>
            <w:sz w:val="28"/>
            <w:szCs w:val="28"/>
            <w:lang w:val="en-US"/>
          </w:rPr>
          <w:t>lroox</w:t>
        </w:r>
        <w:proofErr w:type="spellEnd"/>
        <w:r w:rsidR="00932083">
          <w:rPr>
            <w:rStyle w:val="af1"/>
            <w:sz w:val="28"/>
            <w:szCs w:val="28"/>
          </w:rPr>
          <w:t>3</w:t>
        </w:r>
        <w:proofErr w:type="spellStart"/>
        <w:r w:rsidR="00932083">
          <w:rPr>
            <w:rStyle w:val="af1"/>
            <w:sz w:val="28"/>
            <w:szCs w:val="28"/>
            <w:lang w:val="en-US"/>
          </w:rPr>
          <w:t>amxp</w:t>
        </w:r>
        <w:proofErr w:type="spellEnd"/>
        <w:r w:rsidR="00932083">
          <w:rPr>
            <w:rStyle w:val="af1"/>
            <w:sz w:val="28"/>
            <w:szCs w:val="28"/>
          </w:rPr>
          <w:t>882669222</w:t>
        </w:r>
      </w:hyperlink>
      <w:r w:rsidR="00932083">
        <w:rPr>
          <w:sz w:val="28"/>
          <w:szCs w:val="28"/>
        </w:rPr>
        <w:t xml:space="preserve"> – Текст: электронный. </w:t>
      </w:r>
    </w:p>
    <w:p w14:paraId="7C18BBFE" w14:textId="77777777" w:rsidR="00932083" w:rsidRDefault="00932083" w:rsidP="00932083">
      <w:pPr>
        <w:pStyle w:val="af0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t xml:space="preserve"> </w:t>
      </w:r>
      <w:hyperlink r:id="rId50" w:tooltip="https://gost.ruscable.ru/Index/10/10605.htm" w:history="1">
        <w:r>
          <w:rPr>
            <w:rStyle w:val="af1"/>
            <w:bCs/>
            <w:sz w:val="28"/>
            <w:szCs w:val="28"/>
          </w:rPr>
          <w:t>ГОСТ 28806-90</w:t>
        </w:r>
      </w:hyperlink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 xml:space="preserve">Качество программных средств. Термины и определения: </w:t>
      </w:r>
      <w:r>
        <w:rPr>
          <w:sz w:val="28"/>
          <w:szCs w:val="28"/>
        </w:rPr>
        <w:t>межгосударственный стандарт</w:t>
      </w:r>
      <w:r w:rsidRPr="00B931A5"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1992-01-01</w:t>
      </w:r>
      <w:r w:rsidRPr="00B931A5">
        <w:rPr>
          <w:sz w:val="28"/>
          <w:szCs w:val="28"/>
        </w:rPr>
        <w:t xml:space="preserve"> - </w:t>
      </w:r>
      <w:hyperlink r:id="rId51" w:history="1">
        <w:r w:rsidRPr="00B931A5">
          <w:rPr>
            <w:rStyle w:val="af1"/>
            <w:sz w:val="28"/>
            <w:szCs w:val="28"/>
            <w:lang w:val="en-US"/>
          </w:rPr>
          <w:t>https</w:t>
        </w:r>
        <w:r w:rsidRPr="00B931A5">
          <w:rPr>
            <w:rStyle w:val="af1"/>
            <w:sz w:val="28"/>
            <w:szCs w:val="28"/>
          </w:rPr>
          <w:t>://</w:t>
        </w:r>
        <w:r w:rsidRPr="00B931A5">
          <w:rPr>
            <w:rStyle w:val="af1"/>
            <w:sz w:val="28"/>
            <w:szCs w:val="28"/>
            <w:lang w:val="en-US"/>
          </w:rPr>
          <w:t>docs</w:t>
        </w:r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cntd</w:t>
        </w:r>
        <w:proofErr w:type="spellEnd"/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ru</w:t>
        </w:r>
        <w:proofErr w:type="spellEnd"/>
        <w:r w:rsidRPr="00B931A5">
          <w:rPr>
            <w:rStyle w:val="af1"/>
            <w:sz w:val="28"/>
            <w:szCs w:val="28"/>
          </w:rPr>
          <w:t>/</w:t>
        </w:r>
        <w:r w:rsidRPr="00B931A5">
          <w:rPr>
            <w:rStyle w:val="af1"/>
            <w:sz w:val="28"/>
            <w:szCs w:val="28"/>
            <w:lang w:val="en-US"/>
          </w:rPr>
          <w:t>document</w:t>
        </w:r>
        <w:r w:rsidRPr="00B931A5">
          <w:rPr>
            <w:rStyle w:val="af1"/>
            <w:sz w:val="28"/>
            <w:szCs w:val="28"/>
          </w:rPr>
          <w:t>/1200009077?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ysclid</w:t>
        </w:r>
        <w:proofErr w:type="spellEnd"/>
        <w:r w:rsidRPr="00B931A5">
          <w:rPr>
            <w:rStyle w:val="af1"/>
            <w:sz w:val="28"/>
            <w:szCs w:val="28"/>
          </w:rPr>
          <w:t>=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lrq</w:t>
        </w:r>
        <w:proofErr w:type="spellEnd"/>
        <w:r w:rsidRPr="00B931A5">
          <w:rPr>
            <w:rStyle w:val="af1"/>
            <w:sz w:val="28"/>
            <w:szCs w:val="28"/>
          </w:rPr>
          <w:t>6</w:t>
        </w:r>
        <w:r w:rsidRPr="00B931A5">
          <w:rPr>
            <w:rStyle w:val="af1"/>
            <w:sz w:val="28"/>
            <w:szCs w:val="28"/>
            <w:lang w:val="en-US"/>
          </w:rPr>
          <w:t>to</w:t>
        </w:r>
        <w:r w:rsidRPr="00B931A5">
          <w:rPr>
            <w:rStyle w:val="af1"/>
            <w:sz w:val="28"/>
            <w:szCs w:val="28"/>
          </w:rPr>
          <w:t>4</w:t>
        </w:r>
        <w:r w:rsidRPr="00B931A5">
          <w:rPr>
            <w:rStyle w:val="af1"/>
            <w:sz w:val="28"/>
            <w:szCs w:val="28"/>
            <w:lang w:val="en-US"/>
          </w:rPr>
          <w:t>u</w:t>
        </w:r>
        <w:r w:rsidRPr="00B931A5">
          <w:rPr>
            <w:rStyle w:val="af1"/>
            <w:sz w:val="28"/>
            <w:szCs w:val="28"/>
          </w:rPr>
          <w:t>1</w:t>
        </w:r>
        <w:r w:rsidRPr="00B931A5">
          <w:rPr>
            <w:rStyle w:val="af1"/>
            <w:sz w:val="28"/>
            <w:szCs w:val="28"/>
            <w:lang w:val="en-US"/>
          </w:rPr>
          <w:t>z</w:t>
        </w:r>
        <w:r w:rsidRPr="00B931A5">
          <w:rPr>
            <w:rStyle w:val="af1"/>
            <w:sz w:val="28"/>
            <w:szCs w:val="28"/>
          </w:rPr>
          <w:t>728775522</w:t>
        </w:r>
      </w:hyperlink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– Текст</w:t>
      </w:r>
      <w:r w:rsidRPr="00B931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5BF0F582" w14:textId="77777777" w:rsidR="00932083" w:rsidRDefault="00932083" w:rsidP="00932083">
      <w:pPr>
        <w:pStyle w:val="af0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2" w:tooltip="https://gost.ruscable.ru/Index/6/6808.htm" w:history="1">
        <w:r>
          <w:rPr>
            <w:rStyle w:val="af1"/>
            <w:rFonts w:eastAsia="Arial"/>
            <w:bCs/>
            <w:sz w:val="28"/>
            <w:szCs w:val="28"/>
          </w:rPr>
          <w:t>ГОСТ 34.321-96</w:t>
        </w:r>
      </w:hyperlink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>Информационные технологии. Система стандартов по базам данных. Эталонная модель управления данными</w:t>
      </w:r>
      <w:r w:rsidRPr="00B931A5">
        <w:rPr>
          <w:bCs/>
          <w:color w:val="212529"/>
          <w:sz w:val="28"/>
          <w:szCs w:val="28"/>
        </w:rPr>
        <w:t xml:space="preserve">: </w:t>
      </w:r>
      <w:r>
        <w:rPr>
          <w:sz w:val="28"/>
          <w:szCs w:val="28"/>
        </w:rPr>
        <w:t>межгосударственный стандарт</w:t>
      </w:r>
      <w:r w:rsidRPr="00B931A5"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2001-07-01</w:t>
      </w:r>
      <w:r w:rsidRPr="00B931A5">
        <w:rPr>
          <w:sz w:val="28"/>
          <w:szCs w:val="28"/>
        </w:rPr>
        <w:t xml:space="preserve"> - </w:t>
      </w:r>
      <w:hyperlink r:id="rId53" w:history="1">
        <w:r w:rsidRPr="00B931A5">
          <w:rPr>
            <w:rStyle w:val="af1"/>
            <w:sz w:val="28"/>
            <w:szCs w:val="28"/>
            <w:lang w:val="en-US"/>
          </w:rPr>
          <w:t>https</w:t>
        </w:r>
        <w:r w:rsidRPr="00B931A5">
          <w:rPr>
            <w:rStyle w:val="af1"/>
            <w:sz w:val="28"/>
            <w:szCs w:val="28"/>
          </w:rPr>
          <w:t>://</w:t>
        </w:r>
        <w:r w:rsidRPr="00B931A5">
          <w:rPr>
            <w:rStyle w:val="af1"/>
            <w:sz w:val="28"/>
            <w:szCs w:val="28"/>
            <w:lang w:val="en-US"/>
          </w:rPr>
          <w:t>docs</w:t>
        </w:r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cntd</w:t>
        </w:r>
        <w:proofErr w:type="spellEnd"/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ru</w:t>
        </w:r>
        <w:proofErr w:type="spellEnd"/>
        <w:r w:rsidRPr="00B931A5">
          <w:rPr>
            <w:rStyle w:val="af1"/>
            <w:sz w:val="28"/>
            <w:szCs w:val="28"/>
          </w:rPr>
          <w:t>/</w:t>
        </w:r>
        <w:r w:rsidRPr="00B931A5">
          <w:rPr>
            <w:rStyle w:val="af1"/>
            <w:sz w:val="28"/>
            <w:szCs w:val="28"/>
            <w:lang w:val="en-US"/>
          </w:rPr>
          <w:t>document</w:t>
        </w:r>
        <w:r w:rsidRPr="00B931A5">
          <w:rPr>
            <w:rStyle w:val="af1"/>
            <w:sz w:val="28"/>
            <w:szCs w:val="28"/>
          </w:rPr>
          <w:t>/1200017662?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ysclid</w:t>
        </w:r>
        <w:proofErr w:type="spellEnd"/>
        <w:r w:rsidRPr="00B931A5">
          <w:rPr>
            <w:rStyle w:val="af1"/>
            <w:sz w:val="28"/>
            <w:szCs w:val="28"/>
          </w:rPr>
          <w:t>=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lrq</w:t>
        </w:r>
        <w:proofErr w:type="spellEnd"/>
        <w:r w:rsidRPr="00B931A5">
          <w:rPr>
            <w:rStyle w:val="af1"/>
            <w:sz w:val="28"/>
            <w:szCs w:val="28"/>
          </w:rPr>
          <w:t>6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wn</w:t>
        </w:r>
        <w:proofErr w:type="spellEnd"/>
        <w:r w:rsidRPr="00B931A5">
          <w:rPr>
            <w:rStyle w:val="af1"/>
            <w:sz w:val="28"/>
            <w:szCs w:val="28"/>
          </w:rPr>
          <w:t>65</w:t>
        </w:r>
        <w:r w:rsidRPr="00B931A5">
          <w:rPr>
            <w:rStyle w:val="af1"/>
            <w:sz w:val="28"/>
            <w:szCs w:val="28"/>
            <w:lang w:val="en-US"/>
          </w:rPr>
          <w:t>z</w:t>
        </w:r>
        <w:r w:rsidRPr="00B931A5">
          <w:rPr>
            <w:rStyle w:val="af1"/>
            <w:sz w:val="28"/>
            <w:szCs w:val="28"/>
          </w:rPr>
          <w:t>5753511468</w:t>
        </w:r>
      </w:hyperlink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 w:rsidRPr="00B931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46076E58" w14:textId="77777777" w:rsidR="00932083" w:rsidRDefault="008D3246" w:rsidP="00932083">
      <w:pPr>
        <w:pStyle w:val="af0"/>
        <w:numPr>
          <w:ilvl w:val="0"/>
          <w:numId w:val="28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hyperlink r:id="rId54" w:anchor="7D20K3" w:tooltip="https://docs.cntd.ru/document/1200009075#7D20K3" w:history="1">
        <w:r w:rsidR="00932083">
          <w:rPr>
            <w:rStyle w:val="af1"/>
            <w:rFonts w:eastAsia="Arial"/>
            <w:sz w:val="28"/>
            <w:szCs w:val="28"/>
            <w:shd w:val="clear" w:color="auto" w:fill="FFFFFF"/>
          </w:rPr>
          <w:t>ГОСТ Р ИСО/МЭК 12207-99</w:t>
        </w:r>
        <w:r w:rsidR="00932083" w:rsidRPr="00967C58">
          <w:rPr>
            <w:rStyle w:val="af1"/>
            <w:rFonts w:eastAsia="Arial"/>
            <w:sz w:val="28"/>
            <w:szCs w:val="28"/>
            <w:shd w:val="clear" w:color="auto" w:fill="FFFFFF"/>
          </w:rPr>
          <w:t>.</w:t>
        </w:r>
        <w:r w:rsidR="00932083">
          <w:rPr>
            <w:rStyle w:val="af1"/>
            <w:rFonts w:eastAsia="Arial"/>
            <w:sz w:val="28"/>
            <w:szCs w:val="28"/>
            <w:shd w:val="clear" w:color="auto" w:fill="FFFFFF"/>
          </w:rPr>
          <w:t xml:space="preserve"> Информационная технология. Процессы жизненного цикла программных средств</w:t>
        </w:r>
      </w:hyperlink>
      <w:r w:rsidR="00932083">
        <w:rPr>
          <w:rStyle w:val="af1"/>
          <w:rFonts w:eastAsia="Arial"/>
          <w:sz w:val="28"/>
          <w:szCs w:val="28"/>
          <w:shd w:val="clear" w:color="auto" w:fill="FFFFFF"/>
        </w:rPr>
        <w:t xml:space="preserve">: </w:t>
      </w:r>
      <w:r w:rsidR="00932083">
        <w:rPr>
          <w:sz w:val="28"/>
          <w:szCs w:val="28"/>
        </w:rPr>
        <w:t>межгосударственный стандарт: дата введения 2000-07-01 -</w:t>
      </w:r>
      <w:r w:rsidR="00932083">
        <w:rPr>
          <w:sz w:val="28"/>
          <w:szCs w:val="28"/>
          <w:lang w:val="en-US"/>
        </w:rPr>
        <w:t>https</w:t>
      </w:r>
      <w:r w:rsidR="00932083">
        <w:rPr>
          <w:sz w:val="28"/>
          <w:szCs w:val="28"/>
        </w:rPr>
        <w:t>://</w:t>
      </w:r>
      <w:r w:rsidR="00932083">
        <w:rPr>
          <w:sz w:val="28"/>
          <w:szCs w:val="28"/>
          <w:lang w:val="en-US"/>
        </w:rPr>
        <w:t>docs</w:t>
      </w:r>
      <w:r w:rsidR="00932083">
        <w:rPr>
          <w:sz w:val="28"/>
          <w:szCs w:val="28"/>
        </w:rPr>
        <w:t>.</w:t>
      </w:r>
      <w:proofErr w:type="spellStart"/>
      <w:r w:rsidR="00932083">
        <w:rPr>
          <w:sz w:val="28"/>
          <w:szCs w:val="28"/>
          <w:lang w:val="en-US"/>
        </w:rPr>
        <w:t>cntd</w:t>
      </w:r>
      <w:proofErr w:type="spellEnd"/>
      <w:r w:rsidR="00932083">
        <w:rPr>
          <w:sz w:val="28"/>
          <w:szCs w:val="28"/>
        </w:rPr>
        <w:t>.</w:t>
      </w:r>
      <w:proofErr w:type="spellStart"/>
      <w:r w:rsidR="00932083">
        <w:rPr>
          <w:sz w:val="28"/>
          <w:szCs w:val="28"/>
          <w:lang w:val="en-US"/>
        </w:rPr>
        <w:t>ru</w:t>
      </w:r>
      <w:proofErr w:type="spellEnd"/>
      <w:r w:rsidR="00932083">
        <w:rPr>
          <w:sz w:val="28"/>
          <w:szCs w:val="28"/>
        </w:rPr>
        <w:t>/</w:t>
      </w:r>
      <w:r w:rsidR="00932083">
        <w:rPr>
          <w:sz w:val="28"/>
          <w:szCs w:val="28"/>
          <w:lang w:val="en-US"/>
        </w:rPr>
        <w:t>document</w:t>
      </w:r>
      <w:r w:rsidR="00932083">
        <w:rPr>
          <w:sz w:val="28"/>
          <w:szCs w:val="28"/>
        </w:rPr>
        <w:t>/1200009075?</w:t>
      </w:r>
      <w:proofErr w:type="spellStart"/>
      <w:r w:rsidR="00932083">
        <w:rPr>
          <w:sz w:val="28"/>
          <w:szCs w:val="28"/>
          <w:lang w:val="en-US"/>
        </w:rPr>
        <w:t>ysclid</w:t>
      </w:r>
      <w:proofErr w:type="spellEnd"/>
      <w:r w:rsidR="00932083">
        <w:rPr>
          <w:sz w:val="28"/>
          <w:szCs w:val="28"/>
        </w:rPr>
        <w:t>=</w:t>
      </w:r>
      <w:proofErr w:type="spellStart"/>
      <w:r w:rsidR="00932083">
        <w:rPr>
          <w:sz w:val="28"/>
          <w:szCs w:val="28"/>
          <w:lang w:val="en-US"/>
        </w:rPr>
        <w:t>lrool</w:t>
      </w:r>
      <w:proofErr w:type="spellEnd"/>
      <w:r w:rsidR="00932083">
        <w:rPr>
          <w:sz w:val="28"/>
          <w:szCs w:val="28"/>
        </w:rPr>
        <w:t>2</w:t>
      </w:r>
      <w:r w:rsidR="00932083">
        <w:rPr>
          <w:sz w:val="28"/>
          <w:szCs w:val="28"/>
          <w:lang w:val="en-US"/>
        </w:rPr>
        <w:t>t</w:t>
      </w:r>
      <w:r w:rsidR="00932083">
        <w:rPr>
          <w:sz w:val="28"/>
          <w:szCs w:val="28"/>
        </w:rPr>
        <w:t>1</w:t>
      </w:r>
      <w:proofErr w:type="spellStart"/>
      <w:r w:rsidR="00932083">
        <w:rPr>
          <w:sz w:val="28"/>
          <w:szCs w:val="28"/>
          <w:lang w:val="en-US"/>
        </w:rPr>
        <w:t>vo</w:t>
      </w:r>
      <w:proofErr w:type="spellEnd"/>
      <w:r w:rsidR="00932083">
        <w:rPr>
          <w:sz w:val="28"/>
          <w:szCs w:val="28"/>
        </w:rPr>
        <w:t>124212660. – Текст: электронный.</w:t>
      </w:r>
    </w:p>
    <w:p w14:paraId="2620F1F3" w14:textId="77777777" w:rsidR="00932083" w:rsidRPr="00D706C1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0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Ботрос, С. </w:t>
      </w:r>
      <w:r>
        <w:rPr>
          <w:sz w:val="28"/>
          <w:szCs w:val="28"/>
          <w:lang w:val="en-US"/>
        </w:rPr>
        <w:t>MySQL</w:t>
      </w:r>
      <w:r w:rsidRPr="0020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максимуму </w:t>
      </w:r>
      <w:r w:rsidRPr="00201C91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 w:rsidRPr="00201C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Ботрос, Д. Тинли., – 4-е изд., перераб. и доп. – Питер, 2023. – 432 с. – </w:t>
      </w:r>
      <w:r>
        <w:rPr>
          <w:sz w:val="28"/>
          <w:szCs w:val="28"/>
          <w:lang w:val="en-US"/>
        </w:rPr>
        <w:t>ISBN</w:t>
      </w:r>
      <w:r w:rsidRPr="00D706C1">
        <w:rPr>
          <w:sz w:val="28"/>
          <w:szCs w:val="28"/>
        </w:rPr>
        <w:t xml:space="preserve"> </w:t>
      </w:r>
      <w:r w:rsidRPr="00D706C1">
        <w:rPr>
          <w:sz w:val="28"/>
          <w:szCs w:val="28"/>
          <w:shd w:val="clear" w:color="auto" w:fill="FFFFFF"/>
        </w:rPr>
        <w:t>978-5-4461-2261-5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</w:rPr>
        <w:t>–</w:t>
      </w:r>
      <w:r>
        <w:rPr>
          <w:sz w:val="28"/>
          <w:szCs w:val="28"/>
          <w:shd w:val="clear" w:color="auto" w:fill="FFFFFF"/>
        </w:rPr>
        <w:t xml:space="preserve"> Текст</w:t>
      </w:r>
      <w:r w:rsidRPr="00D706C1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58EEB1CC" w14:textId="77777777" w:rsidR="00932083" w:rsidRPr="00C07358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07358">
        <w:rPr>
          <w:sz w:val="28"/>
          <w:szCs w:val="28"/>
        </w:rPr>
        <w:t xml:space="preserve">Доусон, М. Программируем на </w:t>
      </w:r>
      <w:r w:rsidRPr="00C07358">
        <w:rPr>
          <w:sz w:val="28"/>
          <w:szCs w:val="28"/>
          <w:lang w:val="en-US"/>
        </w:rPr>
        <w:t>Python</w:t>
      </w:r>
      <w:r w:rsidRPr="00C07358">
        <w:rPr>
          <w:sz w:val="28"/>
          <w:szCs w:val="28"/>
        </w:rPr>
        <w:t xml:space="preserve"> / М. Доусон., перераб. и доп. – Питер, 2022. – 416 с. – </w:t>
      </w:r>
      <w:r w:rsidRPr="00C07358">
        <w:rPr>
          <w:sz w:val="28"/>
          <w:szCs w:val="28"/>
          <w:shd w:val="clear" w:color="auto" w:fill="FFFFFF"/>
        </w:rPr>
        <w:t xml:space="preserve">ISBN </w:t>
      </w:r>
      <w:r w:rsidRPr="00C07358">
        <w:rPr>
          <w:sz w:val="28"/>
          <w:szCs w:val="28"/>
        </w:rPr>
        <w:t>978-5-4461-1386-6</w:t>
      </w:r>
      <w:r>
        <w:rPr>
          <w:sz w:val="28"/>
          <w:szCs w:val="28"/>
        </w:rPr>
        <w:t>. – Текст</w:t>
      </w:r>
      <w:r w:rsidRPr="00C07358">
        <w:rPr>
          <w:sz w:val="28"/>
          <w:szCs w:val="28"/>
        </w:rPr>
        <w:t xml:space="preserve">: </w:t>
      </w:r>
      <w:r>
        <w:rPr>
          <w:sz w:val="28"/>
          <w:szCs w:val="28"/>
        </w:rPr>
        <w:t>непосредственный.</w:t>
      </w:r>
    </w:p>
    <w:p w14:paraId="5827B3A1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903358">
        <w:rPr>
          <w:sz w:val="28"/>
          <w:szCs w:val="28"/>
          <w:shd w:val="clear" w:color="auto" w:fill="FFFFFF"/>
        </w:rPr>
        <w:t xml:space="preserve">Кириченко, А.В. </w:t>
      </w:r>
      <w:r w:rsidRPr="00903358">
        <w:rPr>
          <w:bCs/>
          <w:color w:val="0D0C22"/>
          <w:sz w:val="28"/>
          <w:szCs w:val="28"/>
        </w:rPr>
        <w:t>Web на практике. CSS, HTML, JavaScript, MySQL, PHP для fullstack-разработчиков</w:t>
      </w:r>
      <w:r>
        <w:rPr>
          <w:bCs/>
          <w:color w:val="0D0C22"/>
          <w:sz w:val="28"/>
          <w:szCs w:val="28"/>
        </w:rPr>
        <w:t xml:space="preserve"> </w:t>
      </w:r>
      <w:r w:rsidRPr="00903358">
        <w:rPr>
          <w:bCs/>
          <w:color w:val="0D0C22"/>
          <w:sz w:val="28"/>
          <w:szCs w:val="28"/>
        </w:rPr>
        <w:t xml:space="preserve">/ </w:t>
      </w:r>
      <w:r>
        <w:rPr>
          <w:bCs/>
          <w:color w:val="0D0C22"/>
          <w:sz w:val="28"/>
          <w:szCs w:val="28"/>
        </w:rPr>
        <w:t xml:space="preserve">А.В. Кириченко, А.П. Никольский, Е.В. Дубовик., перераб. и доп. – Питер, 2021. – 432 с. – </w:t>
      </w:r>
      <w:r>
        <w:rPr>
          <w:bCs/>
          <w:color w:val="0D0C22"/>
          <w:sz w:val="28"/>
          <w:szCs w:val="28"/>
          <w:lang w:val="en-US"/>
        </w:rPr>
        <w:t>ISBN</w:t>
      </w:r>
      <w:r w:rsidRPr="00903358">
        <w:rPr>
          <w:bCs/>
          <w:color w:val="0D0C22"/>
          <w:sz w:val="28"/>
          <w:szCs w:val="28"/>
        </w:rPr>
        <w:t xml:space="preserve"> </w:t>
      </w:r>
      <w:r w:rsidRPr="00903358">
        <w:rPr>
          <w:sz w:val="28"/>
          <w:szCs w:val="28"/>
        </w:rPr>
        <w:t xml:space="preserve">978-5-94-387271-6. </w:t>
      </w:r>
      <w:r>
        <w:rPr>
          <w:sz w:val="28"/>
          <w:szCs w:val="28"/>
        </w:rPr>
        <w:t>–</w:t>
      </w:r>
      <w:r w:rsidRPr="00903358"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 w:rsidRPr="0090335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0622FD23" w14:textId="77777777" w:rsidR="00932083" w:rsidRPr="00FA1F98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FA1F98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Макеев, Г.А. Объектно-ориентированное программирование</w:t>
      </w:r>
      <w:r w:rsidRPr="00FA1F9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нуля к </w:t>
      </w:r>
      <w:r>
        <w:rPr>
          <w:sz w:val="28"/>
          <w:szCs w:val="28"/>
          <w:lang w:val="en-US"/>
        </w:rPr>
        <w:t>SOLID</w:t>
      </w:r>
      <w:r w:rsidRPr="00FA1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MVC</w:t>
      </w:r>
      <w:r w:rsidRPr="00FA1F98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Г.А. Макеев., перераб. и доп. – БХВ, 2024. – 272 с. – </w:t>
      </w:r>
      <w:r>
        <w:rPr>
          <w:sz w:val="28"/>
          <w:szCs w:val="28"/>
          <w:lang w:val="en-US"/>
        </w:rPr>
        <w:t>ISBN</w:t>
      </w:r>
      <w:r w:rsidRPr="00FA1F98">
        <w:rPr>
          <w:sz w:val="28"/>
          <w:szCs w:val="28"/>
        </w:rPr>
        <w:t xml:space="preserve"> </w:t>
      </w:r>
      <w:r w:rsidRPr="00FA1F98">
        <w:rPr>
          <w:sz w:val="28"/>
          <w:szCs w:val="28"/>
          <w:shd w:val="clear" w:color="auto" w:fill="FFFFFF"/>
        </w:rPr>
        <w:t xml:space="preserve">978-5-9775-1913-7. </w:t>
      </w:r>
      <w:r>
        <w:rPr>
          <w:sz w:val="28"/>
          <w:szCs w:val="28"/>
          <w:shd w:val="clear" w:color="auto" w:fill="FFFFFF"/>
        </w:rPr>
        <w:t>–</w:t>
      </w:r>
      <w:r w:rsidRPr="00FA1F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 w:rsidRPr="00FA1F98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0755CC6F" w14:textId="77777777" w:rsidR="00932083" w:rsidRPr="00F14F07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Постолит, А.В. </w:t>
      </w:r>
      <w:r>
        <w:rPr>
          <w:sz w:val="28"/>
          <w:szCs w:val="28"/>
          <w:shd w:val="clear" w:color="auto" w:fill="FFFFFF"/>
          <w:lang w:val="en-US"/>
        </w:rPr>
        <w:t>Python</w:t>
      </w:r>
      <w:r w:rsidRPr="00FA1F98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Django</w:t>
      </w:r>
      <w:r w:rsidRPr="00FA1F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</w:t>
      </w:r>
      <w:r>
        <w:rPr>
          <w:sz w:val="28"/>
          <w:szCs w:val="28"/>
          <w:shd w:val="clear" w:color="auto" w:fill="FFFFFF"/>
          <w:lang w:val="en-US"/>
        </w:rPr>
        <w:t>Bootstrap</w:t>
      </w:r>
      <w:r w:rsidRPr="00FA1F9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начинающих </w:t>
      </w:r>
      <w:r w:rsidRPr="00FA1F98">
        <w:rPr>
          <w:sz w:val="28"/>
          <w:szCs w:val="28"/>
          <w:shd w:val="clear" w:color="auto" w:fill="FFFFFF"/>
        </w:rPr>
        <w:t xml:space="preserve">/ </w:t>
      </w:r>
      <w:r>
        <w:rPr>
          <w:sz w:val="28"/>
          <w:szCs w:val="28"/>
          <w:shd w:val="clear" w:color="auto" w:fill="FFFFFF"/>
        </w:rPr>
        <w:t xml:space="preserve">А.В. Постолит., переаб. и доп. – БХВ, 2023. – 624 с. – </w:t>
      </w:r>
      <w:r w:rsidRPr="00F14F07">
        <w:rPr>
          <w:sz w:val="28"/>
          <w:szCs w:val="28"/>
          <w:shd w:val="clear" w:color="auto" w:fill="FFFFFF"/>
          <w:lang w:val="en-US"/>
        </w:rPr>
        <w:t>ISBN</w:t>
      </w:r>
      <w:r w:rsidRPr="00F14F07">
        <w:rPr>
          <w:sz w:val="28"/>
          <w:szCs w:val="28"/>
          <w:shd w:val="clear" w:color="auto" w:fill="FFFFFF"/>
        </w:rPr>
        <w:t xml:space="preserve"> 978-5-9775-1807-9. </w:t>
      </w:r>
      <w:r>
        <w:rPr>
          <w:sz w:val="28"/>
          <w:szCs w:val="28"/>
          <w:shd w:val="clear" w:color="auto" w:fill="FFFFFF"/>
        </w:rPr>
        <w:t>–</w:t>
      </w:r>
      <w:r w:rsidRPr="00F14F0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 w:rsidRPr="00F14F07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непосредственный</w:t>
      </w:r>
    </w:p>
    <w:p w14:paraId="019071F4" w14:textId="77777777" w:rsidR="00932083" w:rsidRPr="004973BF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Стефанов, С. </w:t>
      </w:r>
      <w:r>
        <w:rPr>
          <w:sz w:val="28"/>
          <w:szCs w:val="28"/>
          <w:shd w:val="clear" w:color="auto" w:fill="FFFFFF"/>
          <w:lang w:val="en-US"/>
        </w:rPr>
        <w:t>React</w:t>
      </w:r>
      <w:r w:rsidRPr="00AF5176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Быстрый старт </w:t>
      </w:r>
      <w:r w:rsidRPr="00AF5176">
        <w:rPr>
          <w:sz w:val="28"/>
          <w:szCs w:val="28"/>
          <w:shd w:val="clear" w:color="auto" w:fill="FFFFFF"/>
        </w:rPr>
        <w:t xml:space="preserve">/ </w:t>
      </w:r>
      <w:r>
        <w:rPr>
          <w:sz w:val="28"/>
          <w:szCs w:val="28"/>
          <w:shd w:val="clear" w:color="auto" w:fill="FFFFFF"/>
        </w:rPr>
        <w:t xml:space="preserve">С. Стефанов., </w:t>
      </w:r>
      <w:r>
        <w:rPr>
          <w:bCs/>
          <w:color w:val="0D0C22"/>
          <w:sz w:val="28"/>
          <w:szCs w:val="28"/>
        </w:rPr>
        <w:t xml:space="preserve">– </w:t>
      </w:r>
      <w:r>
        <w:rPr>
          <w:sz w:val="28"/>
          <w:szCs w:val="28"/>
          <w:shd w:val="clear" w:color="auto" w:fill="FFFFFF"/>
        </w:rPr>
        <w:t xml:space="preserve"> 2-е изд., перераб. и доп. – Питер, 2023. – 304 с. – </w:t>
      </w:r>
      <w:r>
        <w:rPr>
          <w:sz w:val="28"/>
          <w:szCs w:val="28"/>
          <w:shd w:val="clear" w:color="auto" w:fill="FFFFFF"/>
          <w:lang w:val="en-US"/>
        </w:rPr>
        <w:t>ISBN</w:t>
      </w:r>
      <w:r w:rsidRPr="00AF5176">
        <w:rPr>
          <w:sz w:val="28"/>
          <w:szCs w:val="28"/>
          <w:shd w:val="clear" w:color="auto" w:fill="FFFFFF"/>
        </w:rPr>
        <w:t xml:space="preserve"> 978-5-4461-2115-1. </w:t>
      </w:r>
      <w:r>
        <w:rPr>
          <w:sz w:val="28"/>
          <w:szCs w:val="28"/>
          <w:shd w:val="clear" w:color="auto" w:fill="FFFFFF"/>
        </w:rPr>
        <w:t>–</w:t>
      </w:r>
      <w:r w:rsidRPr="00AF517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Текст</w:t>
      </w:r>
      <w:r w:rsidRPr="00AF5176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непосредственный.</w:t>
      </w:r>
    </w:p>
    <w:p w14:paraId="1D7056E3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Тараканов, О.В. Базы данных. Учебник. Студентам ССУЗов </w:t>
      </w:r>
      <w:r w:rsidRPr="00E02EE2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О.В. Тараканов, Л.И. Шустова., 2023. – 304 с. – </w:t>
      </w:r>
      <w:r w:rsidRPr="00C07358">
        <w:rPr>
          <w:sz w:val="28"/>
          <w:szCs w:val="28"/>
          <w:shd w:val="clear" w:color="auto" w:fill="FFFFFF"/>
        </w:rPr>
        <w:t>ISBN</w:t>
      </w:r>
      <w:r>
        <w:rPr>
          <w:sz w:val="28"/>
          <w:szCs w:val="28"/>
          <w:shd w:val="clear" w:color="auto" w:fill="FFFFFF"/>
        </w:rPr>
        <w:t xml:space="preserve"> </w:t>
      </w:r>
      <w:r w:rsidRPr="00C07358">
        <w:rPr>
          <w:sz w:val="28"/>
          <w:szCs w:val="28"/>
          <w:shd w:val="clear" w:color="auto" w:fill="FFFFFF"/>
        </w:rPr>
        <w:t>978-5-16-010485-0</w:t>
      </w:r>
      <w:r>
        <w:rPr>
          <w:sz w:val="28"/>
          <w:szCs w:val="28"/>
          <w:shd w:val="clear" w:color="auto" w:fill="FFFFFF"/>
        </w:rPr>
        <w:t>. -</w:t>
      </w:r>
      <w:r>
        <w:rPr>
          <w:sz w:val="28"/>
          <w:szCs w:val="28"/>
        </w:rPr>
        <w:t xml:space="preserve"> Текст</w:t>
      </w:r>
      <w:r w:rsidRPr="00E02EE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79C2139C" w14:textId="77777777" w:rsidR="00932083" w:rsidRPr="00903358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Трэйси, О. Веб-дизайн для недизайнеров </w:t>
      </w:r>
      <w:r w:rsidRPr="00903358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О. Трэйси., перераб. и доп. – Питер, 2022. – 176 с. – </w:t>
      </w:r>
      <w:r>
        <w:rPr>
          <w:sz w:val="28"/>
          <w:szCs w:val="28"/>
          <w:lang w:val="en-US"/>
        </w:rPr>
        <w:t>ISBN</w:t>
      </w:r>
      <w:r w:rsidRPr="00903358">
        <w:rPr>
          <w:sz w:val="28"/>
          <w:szCs w:val="28"/>
        </w:rPr>
        <w:t xml:space="preserve"> </w:t>
      </w:r>
      <w:r w:rsidRPr="00903358">
        <w:rPr>
          <w:sz w:val="28"/>
          <w:szCs w:val="28"/>
          <w:shd w:val="clear" w:color="auto" w:fill="FFFFFF"/>
        </w:rPr>
        <w:t xml:space="preserve">978-5-4461-1917-2. </w:t>
      </w:r>
      <w:r>
        <w:rPr>
          <w:sz w:val="28"/>
          <w:szCs w:val="28"/>
          <w:shd w:val="clear" w:color="auto" w:fill="FFFFFF"/>
        </w:rPr>
        <w:t>– Текст</w:t>
      </w:r>
      <w:r w:rsidRPr="00903358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непосредственный. </w:t>
      </w:r>
    </w:p>
    <w:p w14:paraId="25774883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</w:t>
      </w:r>
      <w:r w:rsidRPr="007739EB">
        <w:rPr>
          <w:sz w:val="28"/>
          <w:szCs w:val="28"/>
        </w:rPr>
        <w:t xml:space="preserve">. </w:t>
      </w:r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5" w:tooltip="https://developer.mozilla.org/ru/docs/Web/CSS/Reference" w:history="1">
        <w:r>
          <w:rPr>
            <w:rStyle w:val="af1"/>
            <w:sz w:val="28"/>
            <w:szCs w:val="28"/>
          </w:rPr>
          <w:t>https://developer.mozilla.org/ru/docs/Web/CSS/Reference</w:t>
        </w:r>
      </w:hyperlink>
      <w:r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6C259CFC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– 2021.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6" w:tooltip="https://djangodoc.ru/3.2/" w:history="1">
        <w:r>
          <w:rPr>
            <w:rStyle w:val="af1"/>
            <w:sz w:val="28"/>
            <w:szCs w:val="28"/>
          </w:rPr>
          <w:t>https://djangodoc.ru/3.2/</w:t>
        </w:r>
      </w:hyperlink>
      <w:r w:rsidRPr="007034A5">
        <w:rPr>
          <w:rStyle w:val="af1"/>
          <w:sz w:val="28"/>
          <w:szCs w:val="28"/>
        </w:rPr>
        <w:t xml:space="preserve"> 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7A044FC0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7" w:tooltip="https://developer.mozilla.org/ru/docs/Web/HTML" w:history="1">
        <w:r>
          <w:rPr>
            <w:rStyle w:val="af1"/>
            <w:sz w:val="28"/>
            <w:szCs w:val="28"/>
          </w:rPr>
          <w:t>https://developer.mozilla.org/ru/docs/Web/HTML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127481A6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739EB">
        <w:rPr>
          <w:sz w:val="28"/>
          <w:szCs w:val="28"/>
        </w:rPr>
        <w:t xml:space="preserve"> </w:t>
      </w:r>
      <w:r>
        <w:rPr>
          <w:sz w:val="28"/>
          <w:szCs w:val="28"/>
        </w:rPr>
        <w:t>2024.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8" w:history="1">
        <w:r w:rsidRPr="007739EB">
          <w:rPr>
            <w:rStyle w:val="af1"/>
            <w:sz w:val="28"/>
            <w:szCs w:val="28"/>
          </w:rPr>
          <w:t>https://developer.mozilla.org/ru/docs/Web/JavaScript</w:t>
        </w:r>
      </w:hyperlink>
      <w:r w:rsidRPr="007739EB">
        <w:rPr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1A9E6B63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9" w:history="1">
        <w:r w:rsidRPr="00E02EE2">
          <w:rPr>
            <w:rStyle w:val="af1"/>
            <w:sz w:val="28"/>
            <w:szCs w:val="28"/>
          </w:rPr>
          <w:t>https://dev.mysql.com/doc/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4A8A83A4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60" w:tooltip="https://docs.python.org/3/index.html" w:history="1">
        <w:r>
          <w:rPr>
            <w:rStyle w:val="af1"/>
            <w:sz w:val="28"/>
            <w:szCs w:val="28"/>
          </w:rPr>
          <w:t>https://docs.python.org/3/index.html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3EE8F9C7" w14:textId="77777777" w:rsidR="00932083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2023.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61" w:tooltip="https://react.dev/learn" w:history="1">
        <w:r>
          <w:rPr>
            <w:rStyle w:val="af1"/>
            <w:sz w:val="28"/>
            <w:szCs w:val="28"/>
          </w:rPr>
          <w:t>https://react.dev/learn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0AC320E9" w14:textId="77777777" w:rsidR="00932083" w:rsidRPr="004973BF" w:rsidRDefault="00932083" w:rsidP="00932083">
      <w:pPr>
        <w:pStyle w:val="af0"/>
        <w:numPr>
          <w:ilvl w:val="0"/>
          <w:numId w:val="28"/>
        </w:numPr>
        <w:tabs>
          <w:tab w:val="righ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Документация Яндекс Карты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 Текст</w:t>
      </w:r>
      <w:r w:rsidRPr="007034A5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62" w:history="1">
        <w:r w:rsidRPr="00D36055">
          <w:rPr>
            <w:rStyle w:val="af1"/>
            <w:sz w:val="28"/>
            <w:szCs w:val="28"/>
          </w:rPr>
          <w:t>https://yandex.ru/maps-api/docs?ysclid=lrq7c8dsns226257630</w:t>
        </w:r>
      </w:hyperlink>
      <w:r w:rsidRPr="00D36055">
        <w:rPr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0D2153BD" w14:textId="150F2DC5" w:rsidR="00366B83" w:rsidRDefault="00366B83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  <w:sectPr w:rsidR="00366B83" w:rsidSect="00932083">
          <w:headerReference w:type="default" r:id="rId63"/>
          <w:footerReference w:type="default" r:id="rId64"/>
          <w:pgSz w:w="11906" w:h="16838"/>
          <w:pgMar w:top="1276" w:right="567" w:bottom="1134" w:left="1701" w:header="709" w:footer="170" w:gutter="0"/>
          <w:pgNumType w:start="3"/>
          <w:cols w:space="708"/>
          <w:docGrid w:linePitch="360"/>
        </w:sectPr>
      </w:pPr>
    </w:p>
    <w:p w14:paraId="24FD553F" w14:textId="37929315" w:rsidR="00366B83" w:rsidRDefault="00366B83" w:rsidP="00DF0ACA">
      <w:pPr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366B83" w:rsidSect="00366B83">
      <w:headerReference w:type="default" r:id="rId65"/>
      <w:pgSz w:w="11906" w:h="16838"/>
      <w:pgMar w:top="1276" w:right="849" w:bottom="1134" w:left="1560" w:header="709" w:footer="17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EF8A" w14:textId="77777777" w:rsidR="008D3246" w:rsidRDefault="008D3246" w:rsidP="00E34DA6">
      <w:pPr>
        <w:spacing w:after="0" w:line="240" w:lineRule="auto"/>
      </w:pPr>
      <w:r>
        <w:separator/>
      </w:r>
    </w:p>
  </w:endnote>
  <w:endnote w:type="continuationSeparator" w:id="0">
    <w:p w14:paraId="246EA670" w14:textId="77777777" w:rsidR="008D3246" w:rsidRDefault="008D3246" w:rsidP="00E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123939"/>
      <w:docPartObj>
        <w:docPartGallery w:val="Page Numbers (Bottom of Page)"/>
        <w:docPartUnique/>
      </w:docPartObj>
    </w:sdtPr>
    <w:sdtEndPr>
      <w:rPr>
        <w:i/>
      </w:rPr>
    </w:sdtEndPr>
    <w:sdtContent>
      <w:p w14:paraId="79E71FCE" w14:textId="77777777" w:rsidR="00A2551E" w:rsidRPr="00FA6BFA" w:rsidRDefault="00A2551E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 w:rsidR="0060326D"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32BC129B" w14:textId="77777777" w:rsidR="00A2551E" w:rsidRDefault="00A255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62"/>
      <w:docPartObj>
        <w:docPartGallery w:val="Page Numbers (Bottom of Page)"/>
        <w:docPartUnique/>
      </w:docPartObj>
    </w:sdtPr>
    <w:sdtEndPr>
      <w:rPr>
        <w:i/>
      </w:rPr>
    </w:sdtEndPr>
    <w:sdtContent>
      <w:p w14:paraId="3DA9861E" w14:textId="2AE9FA79" w:rsidR="00C274CE" w:rsidRPr="00FA6BFA" w:rsidRDefault="00DF0ACA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>
          <w:rPr>
            <w:i/>
          </w:rPr>
          <w:t>14</w:t>
        </w:r>
        <w:r w:rsidR="00C274CE">
          <w:rPr>
            <w:i/>
            <w:lang w:val="en-US"/>
          </w:rPr>
          <w:t xml:space="preserve"> </w:t>
        </w:r>
      </w:p>
    </w:sdtContent>
  </w:sdt>
  <w:p w14:paraId="2B8AFEA6" w14:textId="77777777" w:rsidR="00C274CE" w:rsidRDefault="00C274C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85545"/>
      <w:docPartObj>
        <w:docPartGallery w:val="Page Numbers (Bottom of Page)"/>
        <w:docPartUnique/>
      </w:docPartObj>
    </w:sdtPr>
    <w:sdtEndPr>
      <w:rPr>
        <w:i/>
      </w:rPr>
    </w:sdtEndPr>
    <w:sdtContent>
      <w:p w14:paraId="535BEE96" w14:textId="77777777" w:rsidR="0006532F" w:rsidRPr="00FA6BFA" w:rsidRDefault="0006532F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08DCD1FA" w14:textId="77777777" w:rsidR="0006532F" w:rsidRDefault="0006532F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302776"/>
      <w:docPartObj>
        <w:docPartGallery w:val="Page Numbers (Bottom of Page)"/>
        <w:docPartUnique/>
      </w:docPartObj>
    </w:sdtPr>
    <w:sdtEndPr>
      <w:rPr>
        <w:i/>
      </w:rPr>
    </w:sdtEndPr>
    <w:sdtContent>
      <w:p w14:paraId="2368F9CF" w14:textId="77777777" w:rsidR="0006532F" w:rsidRPr="00FA6BFA" w:rsidRDefault="0006532F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0D444AFA" w14:textId="77777777" w:rsidR="0006532F" w:rsidRDefault="0006532F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8163" w14:textId="77777777" w:rsidR="00A2551E" w:rsidRPr="00FA6BFA" w:rsidRDefault="00A2551E" w:rsidP="00266EFD">
    <w:pPr>
      <w:pStyle w:val="a9"/>
      <w:tabs>
        <w:tab w:val="clear" w:pos="9355"/>
        <w:tab w:val="right" w:pos="9639"/>
      </w:tabs>
      <w:ind w:right="-1"/>
      <w:jc w:val="right"/>
      <w:rPr>
        <w:i/>
      </w:rPr>
    </w:pPr>
  </w:p>
  <w:p w14:paraId="5F748CCD" w14:textId="77777777" w:rsidR="00A2551E" w:rsidRDefault="00A255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5CEB" w14:textId="77777777" w:rsidR="008D3246" w:rsidRDefault="008D3246" w:rsidP="00E34DA6">
      <w:pPr>
        <w:spacing w:after="0" w:line="240" w:lineRule="auto"/>
      </w:pPr>
      <w:r>
        <w:separator/>
      </w:r>
    </w:p>
  </w:footnote>
  <w:footnote w:type="continuationSeparator" w:id="0">
    <w:p w14:paraId="6AFE1B57" w14:textId="77777777" w:rsidR="008D3246" w:rsidRDefault="008D3246" w:rsidP="00E34DA6">
      <w:pPr>
        <w:spacing w:after="0" w:line="240" w:lineRule="auto"/>
      </w:pPr>
      <w:r>
        <w:continuationSeparator/>
      </w:r>
    </w:p>
  </w:footnote>
  <w:footnote w:id="1">
    <w:p w14:paraId="099F1C94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Style w:val="ae"/>
          <w:rFonts w:ascii="Times New Roman" w:hAnsi="Times New Roman"/>
          <w:sz w:val="28"/>
          <w:szCs w:val="28"/>
        </w:rPr>
        <w:footnoteRef/>
      </w:r>
      <w:r w:rsidRPr="00C56D3A">
        <w:rPr>
          <w:rFonts w:ascii="Times New Roman" w:hAnsi="Times New Roman"/>
          <w:sz w:val="28"/>
          <w:szCs w:val="28"/>
          <w:lang w:val="en-US"/>
        </w:rPr>
        <w:t>PK</w:t>
      </w:r>
      <w:r w:rsidRPr="00C56D3A">
        <w:rPr>
          <w:rFonts w:ascii="Times New Roman" w:hAnsi="Times New Roman"/>
          <w:sz w:val="28"/>
          <w:szCs w:val="28"/>
        </w:rPr>
        <w:t>-первичный ключ</w:t>
      </w:r>
    </w:p>
    <w:p w14:paraId="381821FF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Fonts w:ascii="Times New Roman" w:hAnsi="Times New Roman"/>
          <w:sz w:val="28"/>
          <w:szCs w:val="28"/>
          <w:lang w:val="en-US"/>
        </w:rPr>
        <w:t>FK</w:t>
      </w:r>
      <w:r w:rsidRPr="00C56D3A">
        <w:rPr>
          <w:rFonts w:ascii="Times New Roman" w:hAnsi="Times New Roman"/>
          <w:sz w:val="28"/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40B4" w14:textId="77777777" w:rsidR="00A2551E" w:rsidRDefault="00A2551E">
    <w:pPr>
      <w:pStyle w:val="a7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73EEB9F" wp14:editId="43E224E1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l="0" t="0" r="1333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04C45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41987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89E16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A0E69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E20B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5023E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69D5F" w14:textId="77777777" w:rsidR="00A2551E" w:rsidRPr="0041297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0AB3C" w14:textId="23571908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bookmarkStart w:id="66" w:name="_Hlk169861505"/>
                            <w:bookmarkStart w:id="67" w:name="_Hlk169861506"/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0A38B3">
                              <w:rPr>
                                <w:lang w:val="ru-RU"/>
                              </w:rPr>
                              <w:t>Р617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</w:t>
                            </w:r>
                            <w:r w:rsidR="000E5171">
                              <w:rPr>
                                <w:lang w:val="ru-RU"/>
                              </w:rPr>
                              <w:t>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E5171"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П-ПЗ</w:t>
                            </w:r>
                            <w:bookmarkEnd w:id="66"/>
                            <w:bookmarkEnd w:id="67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7FCE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6CE0A" w14:textId="3A0C3C22" w:rsidR="00A2551E" w:rsidRPr="00412974" w:rsidRDefault="000A38B3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Рассказов</w:t>
                              </w:r>
                              <w:r w:rsidR="00A2551E">
                                <w:rPr>
                                  <w:sz w:val="18"/>
                                  <w:lang w:val="ru-RU"/>
                                </w:rPr>
                                <w:t xml:space="preserve"> 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П</w:t>
                              </w:r>
                              <w:r w:rsidR="00A2551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62CE8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B4C4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51E3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C0DAF" w14:textId="1DDA6915" w:rsidR="00A2551E" w:rsidRPr="00A2551E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6F041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5763" w14:textId="77777777" w:rsidR="00A2551E" w:rsidRPr="006B1C8C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33A56" w14:textId="77777777" w:rsidR="00A2551E" w:rsidRDefault="00A2551E" w:rsidP="00574B30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F233F" w14:textId="77777777" w:rsidR="00A2551E" w:rsidRPr="00A2551E" w:rsidRDefault="00A2551E" w:rsidP="00574B30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7F6C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7CCE717" w14:textId="3ACA4C7A" w:rsidR="000A38B3" w:rsidRPr="00412974" w:rsidRDefault="000A38B3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0A38B3">
                              <w:rPr>
                                <w:sz w:val="18"/>
                                <w:lang w:val="ru-RU"/>
                              </w:rPr>
                              <w:t>Проектирование базы данных и разработка приложения для подачи заявок на участие в соревнованиях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C7746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352ED" w14:textId="77777777" w:rsid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210D4" w14:textId="77777777" w:rsidR="00A2551E" w:rsidRPr="00A2551E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55DF" w14:textId="2E67F518" w:rsidR="00A2551E" w:rsidRPr="00974684" w:rsidRDefault="00A2551E" w:rsidP="00574B30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E5171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3EEB9F" id="Группа 1" o:spid="_x0000_s1026" style="position:absolute;left:0;text-align:left;margin-left:61.8pt;margin-top:20.25pt;width:519.45pt;height:809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BF04C45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41987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989E16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96A0E69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C71E20B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CB5023E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6F69D5F" w14:textId="77777777" w:rsidR="00A2551E" w:rsidRPr="0041297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80AB3C" w14:textId="23571908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bookmarkStart w:id="68" w:name="_Hlk169861505"/>
                      <w:bookmarkStart w:id="69" w:name="_Hlk169861506"/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 w:rsidR="000A38B3">
                        <w:rPr>
                          <w:lang w:val="ru-RU"/>
                        </w:rPr>
                        <w:t>Р617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</w:t>
                      </w:r>
                      <w:r w:rsidR="000E5171">
                        <w:rPr>
                          <w:lang w:val="ru-RU"/>
                        </w:rPr>
                        <w:t>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 w:rsidR="000E5171">
                        <w:rPr>
                          <w:lang w:val="ru-RU"/>
                        </w:rPr>
                        <w:t>К</w:t>
                      </w:r>
                      <w:r>
                        <w:rPr>
                          <w:lang w:val="ru-RU"/>
                        </w:rPr>
                        <w:t>П-ПЗ</w:t>
                      </w:r>
                      <w:bookmarkEnd w:id="68"/>
                      <w:bookmarkEnd w:id="69"/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03B7FCE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3C6CE0A" w14:textId="3A0C3C22" w:rsidR="00A2551E" w:rsidRPr="00412974" w:rsidRDefault="000A38B3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Рассказов</w:t>
                        </w:r>
                        <w:r w:rsidR="00A2551E">
                          <w:rPr>
                            <w:sz w:val="18"/>
                            <w:lang w:val="ru-RU"/>
                          </w:rPr>
                          <w:t xml:space="preserve"> С.</w:t>
                        </w:r>
                        <w:r>
                          <w:rPr>
                            <w:sz w:val="18"/>
                            <w:lang w:val="ru-RU"/>
                          </w:rPr>
                          <w:t>П</w:t>
                        </w:r>
                        <w:r w:rsidR="00A2551E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C662CE8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00FB4C4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Иванов И.И.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70651E3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BBC0DAF" w14:textId="1DDA6915" w:rsidR="00A2551E" w:rsidRPr="00A2551E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196F041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94D5763" w14:textId="77777777" w:rsidR="00A2551E" w:rsidRPr="006B1C8C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CB33A56" w14:textId="77777777" w:rsidR="00A2551E" w:rsidRDefault="00A2551E" w:rsidP="00574B30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C2F233F" w14:textId="77777777" w:rsidR="00A2551E" w:rsidRPr="00A2551E" w:rsidRDefault="00A2551E" w:rsidP="00574B30">
                        <w:pPr>
                          <w:spacing w:after="0" w:line="240" w:lineRule="auto"/>
                          <w:ind w:left="0"/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</w:pPr>
                        <w:r w:rsidRPr="00A2551E">
                          <w:rPr>
                            <w:rFonts w:ascii="ISOCPEUR" w:eastAsia="Times New Roman" w:hAnsi="ISOCPEUR"/>
                            <w:i/>
                            <w:sz w:val="16"/>
                            <w:szCs w:val="16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C987F6C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7CCE717" w14:textId="3ACA4C7A" w:rsidR="000A38B3" w:rsidRPr="00412974" w:rsidRDefault="000A38B3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0A38B3">
                        <w:rPr>
                          <w:sz w:val="18"/>
                          <w:lang w:val="ru-RU"/>
                        </w:rPr>
                        <w:t>Проектирование базы данных и разработка приложения для подачи заявок на участие в соревнованиях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7FC7746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E5352ED" w14:textId="77777777" w:rsid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80210D4" w14:textId="77777777" w:rsidR="00A2551E" w:rsidRPr="00A2551E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58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99055DF" w14:textId="2E67F518" w:rsidR="00A2551E" w:rsidRPr="00974684" w:rsidRDefault="00A2551E" w:rsidP="00574B30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E5171">
                        <w:rPr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1686" w14:textId="1F89FC16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FC82" w14:textId="77777777" w:rsidR="00A2551E" w:rsidRPr="00373FBA" w:rsidRDefault="00A2551E" w:rsidP="00373FB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939B631" wp14:editId="360F7242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3" name="Группа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850CA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E3325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8576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295E0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71A44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C89C3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09F7E" w14:textId="77777777" w:rsidR="00A2551E" w:rsidRDefault="00A2551E" w:rsidP="00DF63CA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40.К-2021 09.02.03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9B631" id="Группа 2353" o:spid="_x0000_s1114" style="position:absolute;left:0;text-align:left;margin-left:54pt;margin-top:23.5pt;width:526.05pt;height:804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">
              <v:rect id="Rectangle 3" o:spid="_x0000_s111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" filled="f" strokeweight="2pt"/>
              <v:line id="Line 4" o:spid="_x0000_s111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v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" strokeweight="2pt"/>
              <v:line id="Line 5" o:spid="_x0000_s111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xA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S2nMPfm/AE5PYDAAD//wMAUEsBAi0AFAAGAAgAAAAhANvh9svuAAAAhQEAABMAAAAAAAAAAAAA&#10;AAAAAAAAAFtDb250ZW50X1R5cGVzXS54bWxQSwECLQAUAAYACAAAACEAWvQsW78AAAAVAQAACwAA&#10;AAAAAAAAAAAAAAAfAQAAX3JlbHMvLnJlbHNQSwECLQAUAAYACAAAACEAayf8QMMAAADdAAAADwAA&#10;AAAAAAAAAAAAAAAHAgAAZHJzL2Rvd25yZXYueG1sUEsFBgAAAAADAAMAtwAAAPcCAAAAAA==&#10;" strokeweight="2pt"/>
              <v:line id="Line 6" o:spid="_x0000_s111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I3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2XMDvm/AE5PYLAAD//wMAUEsBAi0AFAAGAAgAAAAhANvh9svuAAAAhQEAABMAAAAAAAAAAAAA&#10;AAAAAAAAAFtDb250ZW50X1R5cGVzXS54bWxQSwECLQAUAAYACAAAACEAWvQsW78AAAAVAQAACwAA&#10;AAAAAAAAAAAAAAAfAQAAX3JlbHMvLnJlbHNQSwECLQAUAAYACAAAACEAm/ViN8MAAADdAAAADwAA&#10;AAAAAAAAAAAAAAAHAgAAZHJzL2Rvd25yZXYueG1sUEsFBgAAAAADAAMAtwAAAPcCAAAAAA==&#10;" strokeweight="2pt"/>
              <v:line id="Line 7" o:spid="_x0000_s111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<v:line id="Line 8" o:spid="_x0000_s112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Pe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9z&#10;w5vwBOT6CwAA//8DAFBLAQItABQABgAIAAAAIQDb4fbL7gAAAIUBAAATAAAAAAAAAAAAAAAAAAAA&#10;AABbQ29udGVudF9UeXBlc10ueG1sUEsBAi0AFAAGAAgAAAAhAFr0LFu/AAAAFQEAAAsAAAAAAAAA&#10;AAAAAAAAHwEAAF9yZWxzLy5yZWxzUEsBAi0AFAAGAAgAAAAhAIUmU96+AAAA3QAAAA8AAAAAAAAA&#10;AAAAAAAABwIAAGRycy9kb3ducmV2LnhtbFBLBQYAAAAAAwADALcAAADyAgAAAAA=&#10;" strokeweight="2pt"/>
              <v:line id="Line 9" o:spid="_x0000_s112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<v:line id="Line 10" o:spid="_x0000_s112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/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E6FL/++AAAA3QAAAA8AAAAAAAAA&#10;AAAAAAAABwIAAGRycy9kb3ducmV2LnhtbFBLBQYAAAAAAwADALcAAADyAgAAAAA=&#10;" strokeweight="2pt"/>
              <v:line id="Line 11" o:spid="_x0000_s112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<v:line id="Line 12" o:spid="_x0000_s112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QT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NEbFBPEAAAA3QAAAA8A&#10;AAAAAAAAAAAAAAAABwIAAGRycy9kb3ducmV2LnhtbFBLBQYAAAAAAwADALcAAAD4AgAAAAA=&#10;" strokeweight="2pt"/>
              <v:line id="Line 13" o:spid="_x0000_s112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" strokeweight="1pt"/>
              <v:rect id="Rectangle 14" o:spid="_x0000_s112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<v:textbox inset="1pt,1pt,1pt,1pt">
                  <w:txbxContent>
                    <w:p w14:paraId="064850CA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12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<v:textbox inset="1pt,1pt,1pt,1pt">
                  <w:txbxContent>
                    <w:p w14:paraId="5C4E3325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2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" filled="f" stroked="f" strokeweight=".25pt">
                <v:textbox inset="1pt,1pt,1pt,1pt">
                  <w:txbxContent>
                    <w:p w14:paraId="6F698576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12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<v:textbox inset="1pt,1pt,1pt,1pt">
                  <w:txbxContent>
                    <w:p w14:paraId="1DB295E0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13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<v:textbox inset="1pt,1pt,1pt,1pt">
                  <w:txbxContent>
                    <w:p w14:paraId="31C71A44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2UU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" filled="f" stroked="f" strokeweight=".25pt">
                <v:textbox inset="1pt,1pt,1pt,1pt">
                  <w:txbxContent>
                    <w:p w14:paraId="583C89C3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<v:textbox inset="1pt,1pt,1pt,1pt">
                  <w:txbxContent>
                    <w:p w14:paraId="67D09F7E" w14:textId="77777777" w:rsidR="00A2551E" w:rsidRDefault="00A2551E" w:rsidP="00DF63CA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40.К-2021 09.02.03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AB01" w14:textId="77777777" w:rsidR="00366B83" w:rsidRPr="00373FBA" w:rsidRDefault="00366B83" w:rsidP="00373F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986A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5AD97CA" wp14:editId="7FA5083B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5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7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8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3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6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A326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3552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26A60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E41F8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2C40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6FB25" w14:textId="77777777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7B5D3" w14:textId="77777777" w:rsidR="00C274CE" w:rsidRDefault="00C274CE" w:rsidP="00C274C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Р617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43986A2D" w14:textId="7853E43B" w:rsidR="00A2551E" w:rsidRDefault="00A2551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D97CA" id="Группа 2355" o:spid="_x0000_s1076" style="position:absolute;left:0;text-align:left;margin-left:54pt;margin-top:23.5pt;width:526.05pt;height:804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JvM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Q2X8Lfm/AE5PYDAAD//wMAUEsBAi0AFAAGAAgAAAAhANvh9svuAAAAhQEAABMAAAAAAAAAAAAA&#10;AAAAAAAAAFtDb250ZW50X1R5cGVzXS54bWxQSwECLQAUAAYACAAAACEAWvQsW78AAAAVAQAACwAA&#10;AAAAAAAAAAAAAAAfAQAAX3JlbHMvLnJlbHNQSwECLQAUAAYACAAAACEAvwybzMMAAADdAAAADwAA&#10;AAAAAAAAAAAAAAAHAgAAZHJzL2Rvd25yZXYueG1sUEsFBgAAAAADAAMAtwAAAPcCAAAAAA==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++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5mFu&#10;eBOegNx8AQAA//8DAFBLAQItABQABgAIAAAAIQDb4fbL7gAAAIUBAAATAAAAAAAAAAAAAAAAAAAA&#10;AABbQ29udGVudF9UeXBlc10ueG1sUEsBAi0AFAAGAAgAAAAhAFr0LFu/AAAAFQEAAAsAAAAAAAAA&#10;AAAAAAAAHwEAAF9yZWxzLy5yZWxzUEsBAi0AFAAGAAgAAAAhAM6TD76+AAAA3QAAAA8AAAAAAAAA&#10;AAAAAAAABwIAAGRycy9kb3ducmV2LnhtbFBLBQYAAAAAAwADALcAAADyAgAAAAA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kF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FmF/&#10;eBOegNx8AQAA//8DAFBLAQItABQABgAIAAAAIQDb4fbL7gAAAIUBAAATAAAAAAAAAAAAAAAAAAAA&#10;AABbQ29udGVudF9UeXBlc10ueG1sUEsBAi0AFAAGAAgAAAAhAFr0LFu/AAAAFQEAAAsAAAAAAAAA&#10;AAAAAAAAHwEAAF9yZWxzLy5yZWxzUEsBAi0AFAAGAAgAAAAhAP6JyQW+AAAA3QAAAA8AAAAAAAAA&#10;AAAAAAAABwIAAGRycy9kb3ducmV2LnhtbFBLBQYAAAAAAwADALcAAADyAgAAAAA=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ye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i+b8ITkKsPAAAA//8DAFBLAQItABQABgAIAAAAIQDb4fbL7gAAAIUBAAATAAAAAAAAAAAAAAAA&#10;AAAAAABbQ29udGVudF9UeXBlc10ueG1sUEsBAi0AFAAGAAgAAAAhAFr0LFu/AAAAFQEAAAsAAAAA&#10;AAAAAAAAAAAAHwEAAF9yZWxzLy5yZWxzUEsBAi0AFAAGAAgAAAAhAJHFbJ7BAAAA3QAAAA8AAAAA&#10;AAAAAAAAAAAABwIAAGRycy9kb3ducmV2LnhtbFBLBQYAAAAAAwADALcAAAD1AgAAAAA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dy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A5bV3LBAAAA3QAAAA8AAAAA&#10;AAAAAAAAAAAABwIAAGRycy9kb3ducmV2LnhtbFBLBQYAAAAAAwADALcAAAD1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qd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RS+b8ITkKsPAAAA//8DAFBLAQItABQABgAIAAAAIQDb4fbL7gAAAIUBAAATAAAAAAAAAAAAAAAA&#10;AAAAAABbQ29udGVudF9UeXBlc10ueG1sUEsBAi0AFAAGAAgAAAAhAFr0LFu/AAAAFQEAAAsAAAAA&#10;AAAAAAAAAAAAHwEAAF9yZWxzLy5yZWxzUEsBAi0AFAAGAAgAAAAhAO7+ap3BAAAA3QAAAA8AAAAA&#10;AAAAAAAAAAAABwIAAGRycy9kb3ducmV2LnhtbFBLBQYAAAAAAwADALcAAAD1AgAAAAA=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IH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eI1XcL9TXwCcvsPAAD//wMAUEsBAi0AFAAGAAgAAAAhANvh9svuAAAAhQEAABMAAAAAAAAAAAAA&#10;AAAAAAAAAFtDb250ZW50X1R5cGVzXS54bWxQSwECLQAUAAYACAAAACEAWvQsW78AAAAVAQAACwAA&#10;AAAAAAAAAAAAAAAfAQAAX3JlbHMvLnJlbHNQSwECLQAUAAYACAAAACEA1iyyB8MAAADdAAAADwAA&#10;AAAAAAAAAAAAAAAHAgAAZHJzL2Rvd25yZXYueG1sUEsFBgAAAAADAAMAtwAAAPcCAAAAAA==&#10;" filled="f" stroked="f" strokeweight=".25pt">
                <v:textbox inset="1pt,1pt,1pt,1pt">
                  <w:txbxContent>
                    <w:p w14:paraId="6087A326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Z1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" filled="f" stroked="f" strokeweight=".25pt">
                <v:textbox inset="1pt,1pt,1pt,1pt">
                  <w:txbxContent>
                    <w:p w14:paraId="3DC43552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<v:textbox inset="1pt,1pt,1pt,1pt">
                  <w:txbxContent>
                    <w:p w14:paraId="10826A60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yu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/74Jj4BuX4CAAD//wMAUEsBAi0AFAAGAAgAAAAhANvh9svuAAAAhQEAABMAAAAAAAAAAAAAAAAA&#10;AAAAAFtDb250ZW50X1R5cGVzXS54bWxQSwECLQAUAAYACAAAACEAWvQsW78AAAAVAQAACwAAAAAA&#10;AAAAAAAAAAAfAQAAX3JlbHMvLnJlbHNQSwECLQAUAAYACAAAACEA3By8rsAAAADdAAAADwAAAAAA&#10;AAAAAAAAAAAHAgAAZHJzL2Rvd25yZXYueG1sUEsFBgAAAAADAAMAtwAAAPQCAAAAAA==&#10;" filled="f" stroked="f" strokeweight=".25pt">
                <v:textbox inset="1pt,1pt,1pt,1pt">
                  <w:txbxContent>
                    <w:p w14:paraId="4E3E41F8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k1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+vy7g9018AnJ3BwAA//8DAFBLAQItABQABgAIAAAAIQDb4fbL7gAAAIUBAAATAAAAAAAAAAAA&#10;AAAAAAAAAABbQ29udGVudF9UeXBlc10ueG1sUEsBAi0AFAAGAAgAAAAhAFr0LFu/AAAAFQEAAAsA&#10;AAAAAAAAAAAAAAAAHwEAAF9yZWxzLy5yZWxzUEsBAi0AFAAGAAgAAAAhALNQGTXEAAAA3QAAAA8A&#10;AAAAAAAAAAAAAAAABwIAAGRycy9kb3ducmV2LnhtbFBLBQYAAAAAAwADALcAAAD4AgAAAAA=&#10;" filled="f" stroked="f" strokeweight=".25pt">
                <v:textbox inset="1pt,1pt,1pt,1pt">
                  <w:txbxContent>
                    <w:p w14:paraId="4E9A2C40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dC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nkM4XHm/gE5PIOAAD//wMAUEsBAi0AFAAGAAgAAAAhANvh9svuAAAAhQEAABMAAAAAAAAAAAAA&#10;AAAAAAAAAFtDb250ZW50X1R5cGVzXS54bWxQSwECLQAUAAYACAAAACEAWvQsW78AAAAVAQAACwAA&#10;AAAAAAAAAAAAAAAfAQAAX3JlbHMvLnJlbHNQSwECLQAUAAYACAAAACEAQ4KHQsMAAADdAAAADwAA&#10;AAAAAAAAAAAAAAAHAgAAZHJzL2Rvd25yZXYueG1sUEsFBgAAAAADAAMAtwAAAPcCAAAAAA==&#10;" filled="f" stroked="f" strokeweight=".25pt">
                <v:textbox inset="1pt,1pt,1pt,1pt">
                  <w:txbxContent>
                    <w:p w14:paraId="2776FB25" w14:textId="77777777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<v:textbox inset="1pt,1pt,1pt,1pt">
                  <w:txbxContent>
                    <w:p w14:paraId="4567B5D3" w14:textId="77777777" w:rsidR="00C274CE" w:rsidRDefault="00C274CE" w:rsidP="00C274CE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Р617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43986A2D" w14:textId="7853E43B" w:rsidR="00A2551E" w:rsidRDefault="00A2551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EF02" w14:textId="77777777" w:rsidR="00C274CE" w:rsidRPr="005464E4" w:rsidRDefault="00C274C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1503006" wp14:editId="4C4F1A37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13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1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5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6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1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4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6776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6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FF8BA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5CFC3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03DA9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A63B8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07631" w14:textId="77777777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9C7DB" w14:textId="77777777" w:rsidR="00C274CE" w:rsidRDefault="00C274CE" w:rsidP="00C274C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Р617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3D830274" w14:textId="36B74C60" w:rsidR="00C274CE" w:rsidRDefault="00C274CE" w:rsidP="005464E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03006" id="_x0000_s1095" style="position:absolute;left:0;text-align:left;margin-left:54pt;margin-top:23.5pt;width:526.05pt;height:804.7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">
              <v:rect id="Rectangle 3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" filled="f" strokeweight="2pt"/>
              <v:line id="Line 4" o:spid="_x0000_s109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ng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0RS+b8ITkKsPAAAA//8DAFBLAQItABQABgAIAAAAIQDb4fbL7gAAAIUBAAATAAAAAAAAAAAAAAAA&#10;AAAAAABbQ29udGVudF9UeXBlc10ueG1sUEsBAi0AFAAGAAgAAAAhAFr0LFu/AAAAFQEAAAsAAAAA&#10;AAAAAAAAAAAAHwEAAF9yZWxzLy5yZWxzUEsBAi0AFAAGAAgAAAAhALb4GeDBAAAA3QAAAA8AAAAA&#10;AAAAAAAAAAAABwIAAGRycy9kb3ducmV2LnhtbFBLBQYAAAAAAwADALcAAAD1AgAAAAA=&#10;" strokeweight="2pt"/>
              <v:line id="Line 5" o:spid="_x0000_s109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eX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0Qy+b8ITkKsPAAAA//8DAFBLAQItABQABgAIAAAAIQDb4fbL7gAAAIUBAAATAAAAAAAAAAAAAAAA&#10;AAAAAABbQ29udGVudF9UeXBlc10ueG1sUEsBAi0AFAAGAAgAAAAhAFr0LFu/AAAAFQEAAAsAAAAA&#10;AAAAAAAAAAAAHwEAAF9yZWxzLy5yZWxzUEsBAi0AFAAGAAgAAAAhAEYqh5fBAAAA3QAAAA8AAAAA&#10;AAAAAAAAAAAABwIAAGRycy9kb3ducmV2LnhtbFBLBQYAAAAAAwADALcAAAD1AgAAAAA=&#10;" strokeweight="2pt"/>
              <v:line id="Line 6" o:spid="_x0000_s109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IM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DxOV/D8014AnLzAAAA//8DAFBLAQItABQABgAIAAAAIQDb4fbL7gAAAIUBAAATAAAAAAAAAAAA&#10;AAAAAAAAAABbQ29udGVudF9UeXBlc10ueG1sUEsBAi0AFAAGAAgAAAAhAFr0LFu/AAAAFQEAAAsA&#10;AAAAAAAAAAAAAAAAHwEAAF9yZWxzLy5yZWxzUEsBAi0AFAAGAAgAAAAhAClmIgzEAAAA3QAAAA8A&#10;AAAAAAAAAAAAAAAABwIAAGRycy9kb3ducmV2LnhtbFBLBQYAAAAAAwADALcAAAD4AgAAAAA=&#10;" strokeweight="2pt"/>
              <v:line id="Line 7" o:spid="_x0000_s110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Z+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JmFu&#10;eBOegNx8AQAA//8DAFBLAQItABQABgAIAAAAIQDb4fbL7gAAAIUBAAATAAAAAAAAAAAAAAAAAAAA&#10;AABbQ29udGVudF9UeXBlc10ueG1sUEsBAi0AFAAGAAgAAAAhAFr0LFu/AAAAFQEAAAsAAAAAAAAA&#10;AAAAAAAAHwEAAF9yZWxzLy5yZWxzUEsBAi0AFAAGAAgAAAAhAFj5tn6+AAAA3QAAAA8AAAAAAAAA&#10;AAAAAAAABwIAAGRycy9kb3ducmV2LnhtbFBLBQYAAAAAAwADALcAAADyAgAAAAA=&#10;" strokeweight="2pt"/>
              <v:line id="Line 8" o:spid="_x0000_s110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" strokeweight="2pt"/>
              <v:line id="Line 9" o:spid="_x0000_s110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" strokeweight="2pt"/>
              <v:line id="Line 10" o:spid="_x0000_s11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" strokeweight="2pt"/>
              <v:line id="Line 11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" strokeweight="1pt"/>
              <v:line id="Line 12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" strokeweight="2pt"/>
              <v:line id="Line 13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" strokeweight="1pt"/>
              <v:rect id="Rectangle 14" o:spid="_x0000_s1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Ar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E7TD3i9iU9Abn4BAAD//wMAUEsBAi0AFAAGAAgAAAAhANvh9svuAAAAhQEAABMAAAAAAAAAAAAA&#10;AAAAAAAAAFtDb250ZW50X1R5cGVzXS54bWxQSwECLQAUAAYACAAAACEAWvQsW78AAAAVAQAACwAA&#10;AAAAAAAAAAAAAAAfAQAAX3JlbHMvLnJlbHNQSwECLQAUAAYACAAAACEA39gwK8MAAADdAAAADwAA&#10;AAAAAAAAAAAAAAAHAgAAZHJzL2Rvd25yZXYueG1sUEsFBgAAAAADAAMAtwAAAPcCAAAAAA==&#10;" filled="f" stroked="f" strokeweight=".25pt">
                <v:textbox inset="1pt,1pt,1pt,1pt">
                  <w:txbxContent>
                    <w:p w14:paraId="3E0A6776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5c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nSVZvB4E5+A3P4BAAD//wMAUEsBAi0AFAAGAAgAAAAhANvh9svuAAAAhQEAABMAAAAAAAAAAAAA&#10;AAAAAAAAAFtDb250ZW50X1R5cGVzXS54bWxQSwECLQAUAAYACAAAACEAWvQsW78AAAAVAQAACwAA&#10;AAAAAAAAAAAAAAAfAQAAX3JlbHMvLnJlbHNQSwECLQAUAAYACAAAACEALwquXMMAAADdAAAADwAA&#10;AAAAAAAAAAAAAAAHAgAAZHJzL2Rvd25yZXYueG1sUEsFBgAAAAADAAMAtwAAAPcCAAAAAA==&#10;" filled="f" stroked="f" strokeweight=".25pt">
                <v:textbox inset="1pt,1pt,1pt,1pt">
                  <w:txbxContent>
                    <w:p w14:paraId="302FF8BA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10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vH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kk/YTHm/gE5PIOAAD//wMAUEsBAi0AFAAGAAgAAAAhANvh9svuAAAAhQEAABMAAAAAAAAAAAAA&#10;AAAAAAAAAFtDb250ZW50X1R5cGVzXS54bWxQSwECLQAUAAYACAAAACEAWvQsW78AAAAVAQAACwAA&#10;AAAAAAAAAAAAAAAfAQAAX3JlbHMvLnJlbHNQSwECLQAUAAYACAAAACEAQEYLx8MAAADdAAAADwAA&#10;AAAAAAAAAAAAAAAHAgAAZHJzL2Rvd25yZXYueG1sUEsFBgAAAAADAAMAtwAAAPcCAAAAAA==&#10;" filled="f" stroked="f" strokeweight=".25pt">
                <v:textbox inset="1pt,1pt,1pt,1pt">
                  <w:txbxContent>
                    <w:p w14:paraId="3B65CFC3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1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" filled="f" stroked="f" strokeweight=".25pt">
                <v:textbox inset="1pt,1pt,1pt,1pt">
                  <w:txbxContent>
                    <w:p w14:paraId="4BE03DA9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11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" filled="f" stroked="f" strokeweight=".25pt">
                <v:textbox inset="1pt,1pt,1pt,1pt">
                  <w:txbxContent>
                    <w:p w14:paraId="74AA63B8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" filled="f" stroked="f" strokeweight=".25pt">
                <v:textbox inset="1pt,1pt,1pt,1pt">
                  <w:txbxContent>
                    <w:p w14:paraId="47C07631" w14:textId="77777777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1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" filled="f" stroked="f" strokeweight=".25pt">
                <v:textbox inset="1pt,1pt,1pt,1pt">
                  <w:txbxContent>
                    <w:p w14:paraId="30F9C7DB" w14:textId="77777777" w:rsidR="00C274CE" w:rsidRDefault="00C274CE" w:rsidP="00C274CE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Р617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2024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3D830274" w14:textId="36B74C60" w:rsidR="00C274CE" w:rsidRDefault="00C274CE" w:rsidP="005464E4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DF87" w14:textId="38A09B96" w:rsidR="000F03FB" w:rsidRPr="005464E4" w:rsidRDefault="000F03FB" w:rsidP="000F03FB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53FC" w14:textId="56B7CB15" w:rsidR="000F03FB" w:rsidRPr="005464E4" w:rsidRDefault="000F03FB" w:rsidP="000F03FB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Б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0C28" w14:textId="77777777" w:rsidR="000F03FB" w:rsidRPr="005464E4" w:rsidRDefault="000F03FB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>Приложение 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5542" w14:textId="57D06D5E" w:rsidR="00790326" w:rsidRPr="005464E4" w:rsidRDefault="00790326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 w:rsidR="000F03FB">
      <w:rPr>
        <w:rFonts w:ascii="Times New Roman" w:hAnsi="Times New Roman"/>
        <w:sz w:val="28"/>
        <w:szCs w:val="28"/>
      </w:rPr>
      <w:t>В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EDCD" w14:textId="3E0622CD" w:rsidR="000F03FB" w:rsidRPr="005464E4" w:rsidRDefault="000F03FB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Г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FE26" w14:textId="6F226146" w:rsidR="00C274CE" w:rsidRPr="005464E4" w:rsidRDefault="00C274C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Приложение </w:t>
    </w:r>
    <w:r w:rsidR="000F03FB">
      <w:rPr>
        <w:rFonts w:ascii="Times New Roman" w:hAnsi="Times New Roman"/>
        <w:sz w:val="28"/>
        <w:szCs w:val="28"/>
      </w:rPr>
      <w:t>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8B49DC"/>
    <w:multiLevelType w:val="hybridMultilevel"/>
    <w:tmpl w:val="804AFE4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FF6F80"/>
    <w:multiLevelType w:val="hybridMultilevel"/>
    <w:tmpl w:val="AF68B104"/>
    <w:lvl w:ilvl="0" w:tplc="C34E36F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4A532C"/>
    <w:multiLevelType w:val="hybridMultilevel"/>
    <w:tmpl w:val="2F1CA724"/>
    <w:lvl w:ilvl="0" w:tplc="E3BC6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226A"/>
    <w:multiLevelType w:val="hybridMultilevel"/>
    <w:tmpl w:val="EAF8DF36"/>
    <w:lvl w:ilvl="0" w:tplc="2F4E355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A536D1"/>
    <w:multiLevelType w:val="hybridMultilevel"/>
    <w:tmpl w:val="7F22BAF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6372B94"/>
    <w:multiLevelType w:val="hybridMultilevel"/>
    <w:tmpl w:val="F0A0F27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04C5FE4"/>
    <w:multiLevelType w:val="hybridMultilevel"/>
    <w:tmpl w:val="08B205D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C59331A"/>
    <w:multiLevelType w:val="multilevel"/>
    <w:tmpl w:val="4D4CD5D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4EDF0734"/>
    <w:multiLevelType w:val="multilevel"/>
    <w:tmpl w:val="183C1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5567ADE"/>
    <w:multiLevelType w:val="hybridMultilevel"/>
    <w:tmpl w:val="D5FCA626"/>
    <w:lvl w:ilvl="0" w:tplc="9FB090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5605E"/>
    <w:multiLevelType w:val="hybridMultilevel"/>
    <w:tmpl w:val="6FD852DA"/>
    <w:lvl w:ilvl="0" w:tplc="DDC429D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11C28252">
      <w:start w:val="1"/>
      <w:numFmt w:val="lowerLetter"/>
      <w:lvlText w:val="%2."/>
      <w:lvlJc w:val="left"/>
      <w:pPr>
        <w:ind w:left="2007" w:hanging="360"/>
      </w:pPr>
    </w:lvl>
    <w:lvl w:ilvl="2" w:tplc="282A158C">
      <w:start w:val="1"/>
      <w:numFmt w:val="lowerRoman"/>
      <w:lvlText w:val="%3."/>
      <w:lvlJc w:val="right"/>
      <w:pPr>
        <w:ind w:left="2727" w:hanging="180"/>
      </w:pPr>
    </w:lvl>
    <w:lvl w:ilvl="3" w:tplc="DE9821F8">
      <w:start w:val="1"/>
      <w:numFmt w:val="decimal"/>
      <w:lvlText w:val="%4."/>
      <w:lvlJc w:val="left"/>
      <w:pPr>
        <w:ind w:left="3447" w:hanging="360"/>
      </w:pPr>
    </w:lvl>
    <w:lvl w:ilvl="4" w:tplc="9CD28FDC">
      <w:start w:val="1"/>
      <w:numFmt w:val="lowerLetter"/>
      <w:lvlText w:val="%5."/>
      <w:lvlJc w:val="left"/>
      <w:pPr>
        <w:ind w:left="4167" w:hanging="360"/>
      </w:pPr>
    </w:lvl>
    <w:lvl w:ilvl="5" w:tplc="8CBEB95C">
      <w:start w:val="1"/>
      <w:numFmt w:val="lowerRoman"/>
      <w:lvlText w:val="%6."/>
      <w:lvlJc w:val="right"/>
      <w:pPr>
        <w:ind w:left="4887" w:hanging="180"/>
      </w:pPr>
    </w:lvl>
    <w:lvl w:ilvl="6" w:tplc="71D8D4D2">
      <w:start w:val="1"/>
      <w:numFmt w:val="decimal"/>
      <w:lvlText w:val="%7."/>
      <w:lvlJc w:val="left"/>
      <w:pPr>
        <w:ind w:left="5607" w:hanging="360"/>
      </w:pPr>
    </w:lvl>
    <w:lvl w:ilvl="7" w:tplc="08842136">
      <w:start w:val="1"/>
      <w:numFmt w:val="lowerLetter"/>
      <w:lvlText w:val="%8."/>
      <w:lvlJc w:val="left"/>
      <w:pPr>
        <w:ind w:left="6327" w:hanging="360"/>
      </w:pPr>
    </w:lvl>
    <w:lvl w:ilvl="8" w:tplc="7D5464A0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B034FA0"/>
    <w:multiLevelType w:val="multilevel"/>
    <w:tmpl w:val="EEEC8D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C8528A2"/>
    <w:multiLevelType w:val="hybridMultilevel"/>
    <w:tmpl w:val="FB00B33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77E97D02"/>
    <w:multiLevelType w:val="hybridMultilevel"/>
    <w:tmpl w:val="1694A410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4"/>
  </w:num>
  <w:num w:numId="7">
    <w:abstractNumId w:val="18"/>
  </w:num>
  <w:num w:numId="8">
    <w:abstractNumId w:val="25"/>
  </w:num>
  <w:num w:numId="9">
    <w:abstractNumId w:val="11"/>
  </w:num>
  <w:num w:numId="10">
    <w:abstractNumId w:val="10"/>
  </w:num>
  <w:num w:numId="11">
    <w:abstractNumId w:val="10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22"/>
  </w:num>
  <w:num w:numId="17">
    <w:abstractNumId w:val="12"/>
  </w:num>
  <w:num w:numId="18">
    <w:abstractNumId w:val="26"/>
  </w:num>
  <w:num w:numId="19">
    <w:abstractNumId w:val="8"/>
  </w:num>
  <w:num w:numId="20">
    <w:abstractNumId w:val="9"/>
  </w:num>
  <w:num w:numId="2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3"/>
  </w:num>
  <w:num w:numId="25">
    <w:abstractNumId w:val="3"/>
  </w:num>
  <w:num w:numId="26">
    <w:abstractNumId w:val="7"/>
  </w:num>
  <w:num w:numId="27">
    <w:abstractNumId w:val="16"/>
  </w:num>
  <w:num w:numId="28">
    <w:abstractNumId w:val="20"/>
  </w:num>
  <w:num w:numId="29">
    <w:abstractNumId w:val="19"/>
  </w:num>
  <w:num w:numId="30">
    <w:abstractNumId w:val="6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1388B"/>
    <w:rsid w:val="0001571A"/>
    <w:rsid w:val="00020DCA"/>
    <w:rsid w:val="00022409"/>
    <w:rsid w:val="000301D2"/>
    <w:rsid w:val="00033407"/>
    <w:rsid w:val="00033DBD"/>
    <w:rsid w:val="000413F3"/>
    <w:rsid w:val="00057DFA"/>
    <w:rsid w:val="0006532F"/>
    <w:rsid w:val="000663B6"/>
    <w:rsid w:val="00067488"/>
    <w:rsid w:val="00081811"/>
    <w:rsid w:val="00086156"/>
    <w:rsid w:val="00086E37"/>
    <w:rsid w:val="00087E8C"/>
    <w:rsid w:val="000956FC"/>
    <w:rsid w:val="000A2478"/>
    <w:rsid w:val="000A38B3"/>
    <w:rsid w:val="000B30E8"/>
    <w:rsid w:val="000D5F8F"/>
    <w:rsid w:val="000E265B"/>
    <w:rsid w:val="000E5171"/>
    <w:rsid w:val="000E57E1"/>
    <w:rsid w:val="000F03FB"/>
    <w:rsid w:val="000F1E73"/>
    <w:rsid w:val="00104307"/>
    <w:rsid w:val="00121898"/>
    <w:rsid w:val="00126157"/>
    <w:rsid w:val="00127547"/>
    <w:rsid w:val="001379BF"/>
    <w:rsid w:val="00140D16"/>
    <w:rsid w:val="00161BA1"/>
    <w:rsid w:val="00163725"/>
    <w:rsid w:val="00175F35"/>
    <w:rsid w:val="00196A3D"/>
    <w:rsid w:val="001A4CF7"/>
    <w:rsid w:val="001A6E98"/>
    <w:rsid w:val="001A763A"/>
    <w:rsid w:val="001B1DA2"/>
    <w:rsid w:val="001B2118"/>
    <w:rsid w:val="001B2626"/>
    <w:rsid w:val="001C1F8A"/>
    <w:rsid w:val="001C28ED"/>
    <w:rsid w:val="001C7EFA"/>
    <w:rsid w:val="00210D6C"/>
    <w:rsid w:val="00225EA7"/>
    <w:rsid w:val="002279D2"/>
    <w:rsid w:val="00232992"/>
    <w:rsid w:val="0024627F"/>
    <w:rsid w:val="0025009C"/>
    <w:rsid w:val="002559D7"/>
    <w:rsid w:val="00256768"/>
    <w:rsid w:val="00266EFD"/>
    <w:rsid w:val="002905AA"/>
    <w:rsid w:val="00291334"/>
    <w:rsid w:val="002B1540"/>
    <w:rsid w:val="002C7038"/>
    <w:rsid w:val="002D528E"/>
    <w:rsid w:val="002E1590"/>
    <w:rsid w:val="00311389"/>
    <w:rsid w:val="003173BE"/>
    <w:rsid w:val="0033465B"/>
    <w:rsid w:val="00351247"/>
    <w:rsid w:val="00362B2D"/>
    <w:rsid w:val="00366B83"/>
    <w:rsid w:val="00373FBA"/>
    <w:rsid w:val="003748CE"/>
    <w:rsid w:val="003817BB"/>
    <w:rsid w:val="00382CCC"/>
    <w:rsid w:val="00383876"/>
    <w:rsid w:val="003838B1"/>
    <w:rsid w:val="00396890"/>
    <w:rsid w:val="00397212"/>
    <w:rsid w:val="003A056D"/>
    <w:rsid w:val="003A514C"/>
    <w:rsid w:val="003A6047"/>
    <w:rsid w:val="003D600A"/>
    <w:rsid w:val="003F01D4"/>
    <w:rsid w:val="00404052"/>
    <w:rsid w:val="00405FE2"/>
    <w:rsid w:val="004218C8"/>
    <w:rsid w:val="00427BF8"/>
    <w:rsid w:val="00432249"/>
    <w:rsid w:val="0044159F"/>
    <w:rsid w:val="00462BC7"/>
    <w:rsid w:val="00470E19"/>
    <w:rsid w:val="00482872"/>
    <w:rsid w:val="004A0850"/>
    <w:rsid w:val="004A1798"/>
    <w:rsid w:val="004B2D34"/>
    <w:rsid w:val="004C382E"/>
    <w:rsid w:val="004E08F7"/>
    <w:rsid w:val="004E5779"/>
    <w:rsid w:val="004F2D8C"/>
    <w:rsid w:val="004F58A1"/>
    <w:rsid w:val="004F66E1"/>
    <w:rsid w:val="00501D89"/>
    <w:rsid w:val="0050548D"/>
    <w:rsid w:val="00515721"/>
    <w:rsid w:val="00520033"/>
    <w:rsid w:val="00534AD5"/>
    <w:rsid w:val="00540785"/>
    <w:rsid w:val="00542A64"/>
    <w:rsid w:val="00544CBD"/>
    <w:rsid w:val="005464E4"/>
    <w:rsid w:val="00567F63"/>
    <w:rsid w:val="00571F0C"/>
    <w:rsid w:val="00574B30"/>
    <w:rsid w:val="00587EE1"/>
    <w:rsid w:val="00593AEC"/>
    <w:rsid w:val="005B1021"/>
    <w:rsid w:val="005C68EF"/>
    <w:rsid w:val="005E28CE"/>
    <w:rsid w:val="005E54C7"/>
    <w:rsid w:val="005F68B4"/>
    <w:rsid w:val="0060326D"/>
    <w:rsid w:val="00621573"/>
    <w:rsid w:val="006334F2"/>
    <w:rsid w:val="00637DBE"/>
    <w:rsid w:val="006716F8"/>
    <w:rsid w:val="0067253C"/>
    <w:rsid w:val="00675FB9"/>
    <w:rsid w:val="0067657D"/>
    <w:rsid w:val="00677031"/>
    <w:rsid w:val="006832D8"/>
    <w:rsid w:val="006A2FED"/>
    <w:rsid w:val="006C4456"/>
    <w:rsid w:val="006C46D0"/>
    <w:rsid w:val="006C6A72"/>
    <w:rsid w:val="006D0E62"/>
    <w:rsid w:val="006D5F9A"/>
    <w:rsid w:val="006F44FB"/>
    <w:rsid w:val="007023F1"/>
    <w:rsid w:val="00705CE3"/>
    <w:rsid w:val="00725F55"/>
    <w:rsid w:val="0073079C"/>
    <w:rsid w:val="007333DB"/>
    <w:rsid w:val="00747D17"/>
    <w:rsid w:val="00763C8F"/>
    <w:rsid w:val="00784144"/>
    <w:rsid w:val="00790326"/>
    <w:rsid w:val="007A2ACA"/>
    <w:rsid w:val="007B1932"/>
    <w:rsid w:val="007B735E"/>
    <w:rsid w:val="007C798A"/>
    <w:rsid w:val="008027DC"/>
    <w:rsid w:val="00804691"/>
    <w:rsid w:val="00812C48"/>
    <w:rsid w:val="00813740"/>
    <w:rsid w:val="00820B60"/>
    <w:rsid w:val="008223C0"/>
    <w:rsid w:val="008244B5"/>
    <w:rsid w:val="008356D3"/>
    <w:rsid w:val="00842AE5"/>
    <w:rsid w:val="00855B31"/>
    <w:rsid w:val="00862D59"/>
    <w:rsid w:val="00865E82"/>
    <w:rsid w:val="008666E7"/>
    <w:rsid w:val="00873EA4"/>
    <w:rsid w:val="008962FD"/>
    <w:rsid w:val="008970FF"/>
    <w:rsid w:val="008A29EF"/>
    <w:rsid w:val="008A57A5"/>
    <w:rsid w:val="008B0122"/>
    <w:rsid w:val="008B11A0"/>
    <w:rsid w:val="008B33E0"/>
    <w:rsid w:val="008D3246"/>
    <w:rsid w:val="008D6A7A"/>
    <w:rsid w:val="008D719F"/>
    <w:rsid w:val="008E4220"/>
    <w:rsid w:val="008E436E"/>
    <w:rsid w:val="008E46F7"/>
    <w:rsid w:val="008E7A26"/>
    <w:rsid w:val="008F7025"/>
    <w:rsid w:val="0091138A"/>
    <w:rsid w:val="00924855"/>
    <w:rsid w:val="00932083"/>
    <w:rsid w:val="009364F6"/>
    <w:rsid w:val="009365C8"/>
    <w:rsid w:val="00936D5E"/>
    <w:rsid w:val="00940088"/>
    <w:rsid w:val="0094038B"/>
    <w:rsid w:val="009432DB"/>
    <w:rsid w:val="00943F85"/>
    <w:rsid w:val="009450BB"/>
    <w:rsid w:val="00957B34"/>
    <w:rsid w:val="00961F4C"/>
    <w:rsid w:val="00976351"/>
    <w:rsid w:val="009828BD"/>
    <w:rsid w:val="0099421D"/>
    <w:rsid w:val="009A35C5"/>
    <w:rsid w:val="009C47B8"/>
    <w:rsid w:val="009E3F11"/>
    <w:rsid w:val="009F19AD"/>
    <w:rsid w:val="00A16948"/>
    <w:rsid w:val="00A2551E"/>
    <w:rsid w:val="00A526DD"/>
    <w:rsid w:val="00A52D0C"/>
    <w:rsid w:val="00A63B56"/>
    <w:rsid w:val="00A74384"/>
    <w:rsid w:val="00A903CF"/>
    <w:rsid w:val="00A9317D"/>
    <w:rsid w:val="00AA4875"/>
    <w:rsid w:val="00AB2F63"/>
    <w:rsid w:val="00AB4BFD"/>
    <w:rsid w:val="00AC5E64"/>
    <w:rsid w:val="00AE268B"/>
    <w:rsid w:val="00AE5E9B"/>
    <w:rsid w:val="00B1730E"/>
    <w:rsid w:val="00B17DD4"/>
    <w:rsid w:val="00B30CA1"/>
    <w:rsid w:val="00B41CEB"/>
    <w:rsid w:val="00B549B4"/>
    <w:rsid w:val="00B66306"/>
    <w:rsid w:val="00B73311"/>
    <w:rsid w:val="00B80E9E"/>
    <w:rsid w:val="00BC5FF7"/>
    <w:rsid w:val="00BE43DA"/>
    <w:rsid w:val="00BF3430"/>
    <w:rsid w:val="00C22FB3"/>
    <w:rsid w:val="00C25607"/>
    <w:rsid w:val="00C274CE"/>
    <w:rsid w:val="00C31FDF"/>
    <w:rsid w:val="00C32D9F"/>
    <w:rsid w:val="00C37150"/>
    <w:rsid w:val="00C74A86"/>
    <w:rsid w:val="00C77151"/>
    <w:rsid w:val="00C80BA8"/>
    <w:rsid w:val="00C97494"/>
    <w:rsid w:val="00CB25D3"/>
    <w:rsid w:val="00CC00A7"/>
    <w:rsid w:val="00CD28CD"/>
    <w:rsid w:val="00CE2159"/>
    <w:rsid w:val="00CE3CCA"/>
    <w:rsid w:val="00CE7B4F"/>
    <w:rsid w:val="00CF2DB7"/>
    <w:rsid w:val="00CF71BF"/>
    <w:rsid w:val="00D048BE"/>
    <w:rsid w:val="00D12391"/>
    <w:rsid w:val="00D321ED"/>
    <w:rsid w:val="00D438F6"/>
    <w:rsid w:val="00D55AA8"/>
    <w:rsid w:val="00D83F61"/>
    <w:rsid w:val="00D85EAD"/>
    <w:rsid w:val="00D92E0C"/>
    <w:rsid w:val="00D96B18"/>
    <w:rsid w:val="00DB02E4"/>
    <w:rsid w:val="00DB2F0D"/>
    <w:rsid w:val="00DB3A31"/>
    <w:rsid w:val="00DC2F5C"/>
    <w:rsid w:val="00DC5836"/>
    <w:rsid w:val="00DD06F1"/>
    <w:rsid w:val="00DE2B35"/>
    <w:rsid w:val="00DF0ACA"/>
    <w:rsid w:val="00DF63CA"/>
    <w:rsid w:val="00DF6A3D"/>
    <w:rsid w:val="00DF6B1E"/>
    <w:rsid w:val="00E04E5B"/>
    <w:rsid w:val="00E07C91"/>
    <w:rsid w:val="00E1140C"/>
    <w:rsid w:val="00E145B0"/>
    <w:rsid w:val="00E226C9"/>
    <w:rsid w:val="00E22DAF"/>
    <w:rsid w:val="00E30C0F"/>
    <w:rsid w:val="00E34DA6"/>
    <w:rsid w:val="00E42806"/>
    <w:rsid w:val="00E42D80"/>
    <w:rsid w:val="00E51992"/>
    <w:rsid w:val="00E615EB"/>
    <w:rsid w:val="00E623E5"/>
    <w:rsid w:val="00E87F99"/>
    <w:rsid w:val="00EA51D3"/>
    <w:rsid w:val="00EB0D3C"/>
    <w:rsid w:val="00EC7C28"/>
    <w:rsid w:val="00ED1B59"/>
    <w:rsid w:val="00EE36F2"/>
    <w:rsid w:val="00F141C4"/>
    <w:rsid w:val="00F20D93"/>
    <w:rsid w:val="00F31674"/>
    <w:rsid w:val="00F4232B"/>
    <w:rsid w:val="00F5655B"/>
    <w:rsid w:val="00F60BA0"/>
    <w:rsid w:val="00F64986"/>
    <w:rsid w:val="00F92849"/>
    <w:rsid w:val="00F9457C"/>
    <w:rsid w:val="00FA6BFA"/>
    <w:rsid w:val="00FB02FA"/>
    <w:rsid w:val="00FB1D58"/>
    <w:rsid w:val="00FC0DFB"/>
    <w:rsid w:val="00FC32CD"/>
    <w:rsid w:val="00FD26BB"/>
    <w:rsid w:val="00FD6B91"/>
    <w:rsid w:val="00FE5C0E"/>
    <w:rsid w:val="00FE7A07"/>
    <w:rsid w:val="00FF58B2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731D0"/>
  <w15:chartTrackingRefBased/>
  <w15:docId w15:val="{362966D9-E478-4F4B-B1B6-9EE033FD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32F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587E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15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962F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semiHidden/>
    <w:rsid w:val="008962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iPriority w:val="99"/>
    <w:unhideWhenUsed/>
    <w:rsid w:val="008962FD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8962FD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0"/>
    <w:rsid w:val="008962F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7">
    <w:name w:val="header"/>
    <w:basedOn w:val="a"/>
    <w:link w:val="a8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34D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34DA6"/>
    <w:rPr>
      <w:rFonts w:ascii="Calibri" w:eastAsia="Calibri" w:hAnsi="Calibri" w:cs="Times New Roman"/>
    </w:rPr>
  </w:style>
  <w:style w:type="paragraph" w:customStyle="1" w:styleId="ab">
    <w:name w:val="Чертежный"/>
    <w:rsid w:val="00E34DA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587E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c">
    <w:name w:val="List Paragraph"/>
    <w:basedOn w:val="a"/>
    <w:uiPriority w:val="34"/>
    <w:qFormat/>
    <w:rsid w:val="008F7025"/>
    <w:pPr>
      <w:ind w:left="720"/>
      <w:contextualSpacing/>
    </w:pPr>
  </w:style>
  <w:style w:type="table" w:styleId="ad">
    <w:name w:val="Table Grid"/>
    <w:basedOn w:val="a2"/>
    <w:uiPriority w:val="39"/>
    <w:rsid w:val="000F1E7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1"/>
    <w:uiPriority w:val="99"/>
    <w:semiHidden/>
    <w:unhideWhenUsed/>
    <w:rsid w:val="000F1E73"/>
    <w:rPr>
      <w:vertAlign w:val="superscript"/>
    </w:rPr>
  </w:style>
  <w:style w:type="character" w:customStyle="1" w:styleId="apple-converted-space">
    <w:name w:val="apple-converted-space"/>
    <w:basedOn w:val="a1"/>
    <w:rsid w:val="00F9457C"/>
    <w:rPr>
      <w:rFonts w:ascii="Times New Roman" w:hAnsi="Times New Roman" w:cs="Times New Roman" w:hint="default"/>
    </w:rPr>
  </w:style>
  <w:style w:type="character" w:styleId="af">
    <w:name w:val="Strong"/>
    <w:basedOn w:val="a1"/>
    <w:uiPriority w:val="22"/>
    <w:qFormat/>
    <w:rsid w:val="00675FB9"/>
    <w:rPr>
      <w:b/>
      <w:bCs/>
    </w:rPr>
  </w:style>
  <w:style w:type="paragraph" w:styleId="af0">
    <w:name w:val="Normal (Web)"/>
    <w:basedOn w:val="a"/>
    <w:uiPriority w:val="99"/>
    <w:unhideWhenUsed/>
    <w:rsid w:val="00957B3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1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1">
    <w:name w:val="Hyperlink"/>
    <w:basedOn w:val="a1"/>
    <w:uiPriority w:val="99"/>
    <w:unhideWhenUsed/>
    <w:rsid w:val="0008181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15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6334F2"/>
    <w:rPr>
      <w:rFonts w:ascii="Times New Roman" w:hAnsi="Times New Roman" w:cs="Times New Roman" w:hint="default"/>
      <w:i/>
      <w:iCs/>
    </w:rPr>
  </w:style>
  <w:style w:type="character" w:styleId="af2">
    <w:name w:val="Emphasis"/>
    <w:basedOn w:val="a1"/>
    <w:uiPriority w:val="20"/>
    <w:qFormat/>
    <w:rsid w:val="005464E4"/>
    <w:rPr>
      <w:i/>
      <w:iCs/>
    </w:rPr>
  </w:style>
  <w:style w:type="table" w:customStyle="1" w:styleId="TableGrid">
    <w:name w:val="TableGrid"/>
    <w:rsid w:val="00366B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annotation reference"/>
    <w:basedOn w:val="a1"/>
    <w:uiPriority w:val="99"/>
    <w:semiHidden/>
    <w:unhideWhenUsed/>
    <w:rsid w:val="0006532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6532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6532F"/>
    <w:rPr>
      <w:rFonts w:ascii="Calibri" w:eastAsia="Calibri" w:hAnsi="Calibri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6532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6532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6.xml"/><Relationship Id="rId47" Type="http://schemas.openxmlformats.org/officeDocument/2006/relationships/header" Target="header10.xml"/><Relationship Id="rId50" Type="http://schemas.openxmlformats.org/officeDocument/2006/relationships/hyperlink" Target="https://gost.ruscable.ru/Index/10/10605.htm" TargetMode="External"/><Relationship Id="rId55" Type="http://schemas.openxmlformats.org/officeDocument/2006/relationships/hyperlink" Target="https://developer.mozilla.org/ru/docs/Web/CSS/Reference" TargetMode="External"/><Relationship Id="rId63" Type="http://schemas.openxmlformats.org/officeDocument/2006/relationships/header" Target="header1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4.xml"/><Relationship Id="rId40" Type="http://schemas.openxmlformats.org/officeDocument/2006/relationships/image" Target="media/image25.png"/><Relationship Id="rId45" Type="http://schemas.openxmlformats.org/officeDocument/2006/relationships/header" Target="header8.xml"/><Relationship Id="rId53" Type="http://schemas.openxmlformats.org/officeDocument/2006/relationships/hyperlink" Target="https://docs.cntd.ru/document/1200017662?ysclid=lrq6wn65z5753511468" TargetMode="External"/><Relationship Id="rId58" Type="http://schemas.openxmlformats.org/officeDocument/2006/relationships/hyperlink" Target="https://developer.mozilla.org/ru/docs/Web/JavaScript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eact.dev/learn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3.xml"/><Relationship Id="rId43" Type="http://schemas.openxmlformats.org/officeDocument/2006/relationships/header" Target="header7.xml"/><Relationship Id="rId48" Type="http://schemas.openxmlformats.org/officeDocument/2006/relationships/hyperlink" Target="https://gost.ruscable.ru/Index/11/11212.htm" TargetMode="External"/><Relationship Id="rId56" Type="http://schemas.openxmlformats.org/officeDocument/2006/relationships/hyperlink" Target="https://djangodoc.ru/3.2/" TargetMode="External"/><Relationship Id="rId64" Type="http://schemas.openxmlformats.org/officeDocument/2006/relationships/footer" Target="footer5.xml"/><Relationship Id="rId8" Type="http://schemas.openxmlformats.org/officeDocument/2006/relationships/hyperlink" Target="http://ru.wikipedia.org/wiki/" TargetMode="External"/><Relationship Id="rId51" Type="http://schemas.openxmlformats.org/officeDocument/2006/relationships/hyperlink" Target="https://docs.cntd.ru/document/1200009077?ysclid=lrq6to4u1z728775522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3.xml"/><Relationship Id="rId46" Type="http://schemas.openxmlformats.org/officeDocument/2006/relationships/header" Target="header9.xml"/><Relationship Id="rId59" Type="http://schemas.openxmlformats.org/officeDocument/2006/relationships/hyperlink" Target="https://dev.mysql.com/doc/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header" Target="header5.xml"/><Relationship Id="rId54" Type="http://schemas.openxmlformats.org/officeDocument/2006/relationships/hyperlink" Target="https://docs.cntd.ru/document/1200009075" TargetMode="External"/><Relationship Id="rId62" Type="http://schemas.openxmlformats.org/officeDocument/2006/relationships/hyperlink" Target="https://yandex.ru/maps-api/docs?ysclid=lrq7c8dsns2262576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49" Type="http://schemas.openxmlformats.org/officeDocument/2006/relationships/hyperlink" Target="https://docs.cntd.ru/document/1200009135?ysclid=lroox3amxp882669222" TargetMode="External"/><Relationship Id="rId57" Type="http://schemas.openxmlformats.org/officeDocument/2006/relationships/hyperlink" Target="https://developer.mozilla.org/ru/docs/Web/HTML" TargetMode="External"/><Relationship Id="rId10" Type="http://schemas.openxmlformats.org/officeDocument/2006/relationships/header" Target="header2.xml"/><Relationship Id="rId31" Type="http://schemas.openxmlformats.org/officeDocument/2006/relationships/image" Target="media/image20.png"/><Relationship Id="rId44" Type="http://schemas.openxmlformats.org/officeDocument/2006/relationships/footer" Target="footer4.xml"/><Relationship Id="rId52" Type="http://schemas.openxmlformats.org/officeDocument/2006/relationships/hyperlink" Target="https://gost.ruscable.ru/Index/6/6808.htm" TargetMode="External"/><Relationship Id="rId60" Type="http://schemas.openxmlformats.org/officeDocument/2006/relationships/hyperlink" Target="https://docs.python.org/3/index.html" TargetMode="External"/><Relationship Id="rId65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C5BB-559A-4AD1-827A-BEB2C65E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102</Pages>
  <Words>16431</Words>
  <Characters>93663</Characters>
  <Application>Microsoft Office Word</Application>
  <DocSecurity>0</DocSecurity>
  <Lines>780</Lines>
  <Paragraphs>219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МОиБД</cp:lastModifiedBy>
  <cp:revision>5</cp:revision>
  <dcterms:created xsi:type="dcterms:W3CDTF">2024-11-24T14:25:00Z</dcterms:created>
  <dcterms:modified xsi:type="dcterms:W3CDTF">2024-11-25T04:06:00Z</dcterms:modified>
</cp:coreProperties>
</file>